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A2" w:rsidRDefault="00E435A2" w:rsidP="00E435A2">
      <w:pPr>
        <w:spacing w:line="276" w:lineRule="auto"/>
        <w:ind w:right="1134"/>
        <w:jc w:val="center"/>
        <w:rPr>
          <w:rFonts w:cs="David"/>
          <w:b/>
          <w:bCs/>
          <w:sz w:val="42"/>
          <w:szCs w:val="42"/>
          <w:rtl/>
        </w:rPr>
      </w:pPr>
      <w:bookmarkStart w:id="0" w:name="_Toc284159474"/>
      <w:r>
        <w:rPr>
          <w:rFonts w:cs="David" w:hint="cs"/>
          <w:b/>
          <w:bCs/>
          <w:sz w:val="42"/>
          <w:szCs w:val="42"/>
          <w:rtl/>
        </w:rPr>
        <w:t>תרגיל 6</w:t>
      </w:r>
    </w:p>
    <w:p w:rsidR="00836835" w:rsidRPr="002266FC" w:rsidRDefault="00836835" w:rsidP="00E435A2">
      <w:pPr>
        <w:spacing w:line="276" w:lineRule="auto"/>
        <w:ind w:right="1134"/>
        <w:jc w:val="center"/>
        <w:rPr>
          <w:rFonts w:cs="David"/>
          <w:b/>
          <w:bCs/>
          <w:sz w:val="42"/>
          <w:szCs w:val="42"/>
          <w:rtl/>
        </w:rPr>
      </w:pPr>
      <w:r w:rsidRPr="002266FC">
        <w:rPr>
          <w:rFonts w:cs="David" w:hint="cs"/>
          <w:b/>
          <w:bCs/>
          <w:sz w:val="42"/>
          <w:szCs w:val="42"/>
          <w:rtl/>
        </w:rPr>
        <w:t>ירושה</w:t>
      </w:r>
      <w:bookmarkEnd w:id="0"/>
    </w:p>
    <w:p w:rsidR="00113E19" w:rsidRDefault="00113E19" w:rsidP="00E435A2">
      <w:pPr>
        <w:spacing w:line="276" w:lineRule="auto"/>
        <w:ind w:left="226" w:right="1134"/>
        <w:jc w:val="both"/>
        <w:rPr>
          <w:rFonts w:cs="David"/>
          <w:sz w:val="24"/>
          <w:szCs w:val="24"/>
          <w:rtl/>
        </w:rPr>
      </w:pPr>
      <w:bookmarkStart w:id="1" w:name="_Toc284159475"/>
    </w:p>
    <w:p w:rsidR="00836835" w:rsidRPr="00E7206E" w:rsidRDefault="00D86589" w:rsidP="00443F94">
      <w:pPr>
        <w:pStyle w:val="af"/>
        <w:numPr>
          <w:ilvl w:val="0"/>
          <w:numId w:val="11"/>
        </w:numPr>
        <w:tabs>
          <w:tab w:val="num" w:pos="713"/>
        </w:tabs>
        <w:spacing w:line="276" w:lineRule="auto"/>
        <w:ind w:left="713" w:right="1134" w:hanging="567"/>
        <w:jc w:val="both"/>
        <w:rPr>
          <w:rFonts w:cs="David"/>
          <w:sz w:val="24"/>
          <w:szCs w:val="24"/>
        </w:rPr>
      </w:pPr>
      <w:r w:rsidRPr="00E7206E">
        <w:rPr>
          <w:rFonts w:cs="David" w:hint="cs"/>
          <w:sz w:val="24"/>
          <w:szCs w:val="24"/>
          <w:rtl/>
        </w:rPr>
        <w:t xml:space="preserve">נגדיר רשימה מעגלית </w:t>
      </w:r>
      <w:proofErr w:type="spellStart"/>
      <w:r w:rsidR="00836835" w:rsidRPr="00E7206E">
        <w:rPr>
          <w:rFonts w:cs="David"/>
          <w:sz w:val="24"/>
          <w:szCs w:val="24"/>
        </w:rPr>
        <w:t>RoundList</w:t>
      </w:r>
      <w:proofErr w:type="spellEnd"/>
      <w:r w:rsidRPr="00E7206E">
        <w:rPr>
          <w:rFonts w:cs="David" w:hint="cs"/>
          <w:sz w:val="24"/>
          <w:szCs w:val="24"/>
          <w:rtl/>
        </w:rPr>
        <w:t>, כ</w:t>
      </w:r>
      <w:r w:rsidR="00836835" w:rsidRPr="00E7206E">
        <w:rPr>
          <w:rFonts w:cs="David" w:hint="cs"/>
          <w:sz w:val="24"/>
          <w:szCs w:val="24"/>
          <w:rtl/>
        </w:rPr>
        <w:t>רשימה לינארית שבה ה</w:t>
      </w:r>
      <w:r w:rsidR="00E7206E" w:rsidRPr="00E7206E">
        <w:rPr>
          <w:rFonts w:cs="David" w:hint="cs"/>
          <w:sz w:val="24"/>
          <w:szCs w:val="24"/>
          <w:rtl/>
        </w:rPr>
        <w:t>חוליה האחרונה מצביעה על החוליה הראשונה.</w:t>
      </w:r>
      <w:bookmarkEnd w:id="1"/>
      <w:r w:rsidR="00E7206E" w:rsidRPr="00E7206E">
        <w:rPr>
          <w:rFonts w:cs="David" w:hint="cs"/>
          <w:sz w:val="24"/>
          <w:szCs w:val="24"/>
          <w:rtl/>
        </w:rPr>
        <w:tab/>
      </w:r>
      <w:r w:rsidR="00E7206E" w:rsidRPr="00E7206E">
        <w:rPr>
          <w:rFonts w:cs="David"/>
          <w:sz w:val="24"/>
          <w:szCs w:val="24"/>
          <w:rtl/>
        </w:rPr>
        <w:br/>
      </w:r>
      <w:bookmarkStart w:id="2" w:name="_Toc284159476"/>
      <w:r w:rsidR="00E7206E">
        <w:rPr>
          <w:rFonts w:cs="David" w:hint="cs"/>
          <w:sz w:val="24"/>
          <w:szCs w:val="24"/>
          <w:rtl/>
        </w:rPr>
        <w:t xml:space="preserve">על רשימה מעגלית ניתן לבצע את כל הפעולות המוגדרות </w:t>
      </w:r>
      <w:r w:rsidR="00E859EB">
        <w:rPr>
          <w:rFonts w:cs="David" w:hint="cs"/>
          <w:sz w:val="24"/>
          <w:szCs w:val="24"/>
          <w:rtl/>
        </w:rPr>
        <w:t xml:space="preserve">שהגדרנו </w:t>
      </w:r>
      <w:r w:rsidR="00E7206E">
        <w:rPr>
          <w:rFonts w:cs="David" w:hint="cs"/>
          <w:sz w:val="24"/>
          <w:szCs w:val="24"/>
          <w:rtl/>
        </w:rPr>
        <w:t>עבור רשימה לינארית, ובנוסף</w:t>
      </w:r>
      <w:r w:rsidR="00182FEA">
        <w:rPr>
          <w:rFonts w:cs="David" w:hint="cs"/>
          <w:sz w:val="24"/>
          <w:szCs w:val="24"/>
          <w:rtl/>
        </w:rPr>
        <w:t xml:space="preserve"> ניתן לבצע את הפעולות הבאות</w:t>
      </w:r>
      <w:r w:rsidR="00E7206E">
        <w:rPr>
          <w:rFonts w:cs="David" w:hint="cs"/>
          <w:sz w:val="24"/>
          <w:szCs w:val="24"/>
          <w:rtl/>
        </w:rPr>
        <w:t>:</w:t>
      </w:r>
      <w:bookmarkEnd w:id="2"/>
    </w:p>
    <w:p w:rsidR="00836835" w:rsidRPr="00795477" w:rsidRDefault="00E7206E" w:rsidP="00E7206E">
      <w:pPr>
        <w:numPr>
          <w:ilvl w:val="1"/>
          <w:numId w:val="1"/>
        </w:num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  <w:bookmarkStart w:id="3" w:name="_Toc284159477"/>
      <w:r>
        <w:rPr>
          <w:rFonts w:cs="David" w:hint="cs"/>
          <w:sz w:val="24"/>
          <w:szCs w:val="24"/>
          <w:rtl/>
        </w:rPr>
        <w:t xml:space="preserve">הוספת איבר בסוף הרשימה </w:t>
      </w:r>
      <w:proofErr w:type="spellStart"/>
      <w:r w:rsidR="00836835" w:rsidRPr="00795477">
        <w:rPr>
          <w:rFonts w:cs="David"/>
          <w:sz w:val="24"/>
          <w:szCs w:val="24"/>
        </w:rPr>
        <w:t>addToEnd</w:t>
      </w:r>
      <w:proofErr w:type="spellEnd"/>
      <w:r w:rsidR="00836835" w:rsidRPr="00795477">
        <w:rPr>
          <w:rFonts w:cs="David"/>
          <w:sz w:val="24"/>
          <w:szCs w:val="24"/>
        </w:rPr>
        <w:t>(</w:t>
      </w:r>
      <w:proofErr w:type="spellStart"/>
      <w:r w:rsidR="00836835" w:rsidRPr="00795477">
        <w:rPr>
          <w:rFonts w:cs="David"/>
          <w:sz w:val="24"/>
          <w:szCs w:val="24"/>
        </w:rPr>
        <w:t>int</w:t>
      </w:r>
      <w:proofErr w:type="spellEnd"/>
      <w:r w:rsidR="00836835" w:rsidRPr="00795477">
        <w:rPr>
          <w:rFonts w:cs="David"/>
          <w:sz w:val="24"/>
          <w:szCs w:val="24"/>
        </w:rPr>
        <w:t xml:space="preserve"> </w:t>
      </w:r>
      <w:proofErr w:type="spellStart"/>
      <w:r w:rsidR="00836835" w:rsidRPr="00795477">
        <w:rPr>
          <w:rFonts w:cs="David"/>
          <w:sz w:val="24"/>
          <w:szCs w:val="24"/>
        </w:rPr>
        <w:t>val</w:t>
      </w:r>
      <w:proofErr w:type="spellEnd"/>
      <w:r w:rsidR="00836835" w:rsidRPr="00795477">
        <w:rPr>
          <w:rFonts w:cs="David"/>
          <w:sz w:val="24"/>
          <w:szCs w:val="24"/>
        </w:rPr>
        <w:t>)</w:t>
      </w:r>
      <w:r>
        <w:rPr>
          <w:rFonts w:cs="David" w:hint="cs"/>
          <w:sz w:val="24"/>
          <w:szCs w:val="24"/>
          <w:rtl/>
        </w:rPr>
        <w:t xml:space="preserve">. הפונקציה מקבלת כפרמטר מספר שלם </w:t>
      </w:r>
      <w:proofErr w:type="spellStart"/>
      <w:r>
        <w:rPr>
          <w:rFonts w:cs="David"/>
          <w:sz w:val="24"/>
          <w:szCs w:val="24"/>
        </w:rPr>
        <w:t>val</w:t>
      </w:r>
      <w:proofErr w:type="spellEnd"/>
      <w:r>
        <w:rPr>
          <w:rFonts w:cs="David" w:hint="cs"/>
          <w:sz w:val="24"/>
          <w:szCs w:val="24"/>
          <w:rtl/>
        </w:rPr>
        <w:t>, ומוסיפה</w:t>
      </w:r>
      <w:r w:rsidR="00836835" w:rsidRPr="00795477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חוליה בסוף הרשימה עם הערך </w:t>
      </w:r>
      <w:proofErr w:type="spellStart"/>
      <w:r>
        <w:rPr>
          <w:rFonts w:cs="David"/>
          <w:sz w:val="24"/>
          <w:szCs w:val="24"/>
        </w:rPr>
        <w:t>val</w:t>
      </w:r>
      <w:proofErr w:type="spellEnd"/>
      <w:r>
        <w:rPr>
          <w:rFonts w:cs="David" w:hint="cs"/>
          <w:sz w:val="24"/>
          <w:szCs w:val="24"/>
          <w:rtl/>
        </w:rPr>
        <w:t>.</w:t>
      </w:r>
      <w:bookmarkEnd w:id="3"/>
    </w:p>
    <w:p w:rsidR="00E859EB" w:rsidRDefault="00E7206E" w:rsidP="00E859EB">
      <w:pPr>
        <w:numPr>
          <w:ilvl w:val="1"/>
          <w:numId w:val="1"/>
        </w:numPr>
        <w:spacing w:line="276" w:lineRule="auto"/>
        <w:ind w:right="1134"/>
        <w:jc w:val="both"/>
        <w:rPr>
          <w:rFonts w:cs="David"/>
          <w:sz w:val="24"/>
          <w:szCs w:val="24"/>
        </w:rPr>
      </w:pPr>
      <w:bookmarkStart w:id="4" w:name="_Toc284159478"/>
      <w:r>
        <w:rPr>
          <w:rFonts w:cs="David" w:hint="cs"/>
          <w:sz w:val="24"/>
          <w:szCs w:val="24"/>
          <w:rtl/>
        </w:rPr>
        <w:t xml:space="preserve">חיפוש ברשימה </w:t>
      </w:r>
      <w:r w:rsidR="00836835" w:rsidRPr="00795477">
        <w:rPr>
          <w:rFonts w:cs="David"/>
          <w:sz w:val="24"/>
          <w:szCs w:val="24"/>
        </w:rPr>
        <w:t>search(</w:t>
      </w:r>
      <w:proofErr w:type="spellStart"/>
      <w:r w:rsidR="00836835" w:rsidRPr="00795477">
        <w:rPr>
          <w:rFonts w:cs="David"/>
          <w:sz w:val="24"/>
          <w:szCs w:val="24"/>
        </w:rPr>
        <w:t>int</w:t>
      </w:r>
      <w:proofErr w:type="spellEnd"/>
      <w:r w:rsidR="00836835" w:rsidRPr="00795477">
        <w:rPr>
          <w:rFonts w:cs="David"/>
          <w:sz w:val="24"/>
          <w:szCs w:val="24"/>
        </w:rPr>
        <w:t xml:space="preserve"> n)</w:t>
      </w:r>
      <w:r>
        <w:rPr>
          <w:rFonts w:cs="David" w:hint="cs"/>
          <w:sz w:val="24"/>
          <w:szCs w:val="24"/>
          <w:rtl/>
        </w:rPr>
        <w:t xml:space="preserve">. הפונקציה מקבלת כפרמטר מספר שלם לא שלילי, </w:t>
      </w:r>
      <w:r>
        <w:rPr>
          <w:rFonts w:cs="David"/>
          <w:sz w:val="24"/>
          <w:szCs w:val="24"/>
        </w:rPr>
        <w:t>n</w:t>
      </w:r>
      <w:r>
        <w:rPr>
          <w:rFonts w:cs="David" w:hint="cs"/>
          <w:sz w:val="24"/>
          <w:szCs w:val="24"/>
          <w:rtl/>
        </w:rPr>
        <w:t xml:space="preserve">. הפונקציה מחזירה את ערכו של האיבר הנמצא במקום </w:t>
      </w:r>
      <w:r>
        <w:rPr>
          <w:rFonts w:cs="David"/>
          <w:sz w:val="24"/>
          <w:szCs w:val="24"/>
        </w:rPr>
        <w:t>n</w:t>
      </w:r>
      <w:r>
        <w:rPr>
          <w:rFonts w:cs="David" w:hint="cs"/>
          <w:sz w:val="24"/>
          <w:szCs w:val="24"/>
          <w:rtl/>
        </w:rPr>
        <w:t xml:space="preserve"> ברשימה המעגלית. (שים לב: </w:t>
      </w:r>
      <w:r w:rsidR="00836835" w:rsidRPr="00795477">
        <w:rPr>
          <w:rFonts w:cs="David"/>
          <w:sz w:val="24"/>
          <w:szCs w:val="24"/>
        </w:rPr>
        <w:t>n</w:t>
      </w:r>
      <w:r w:rsidR="00836835" w:rsidRPr="00795477">
        <w:rPr>
          <w:rFonts w:cs="David" w:hint="cs"/>
          <w:sz w:val="24"/>
          <w:szCs w:val="24"/>
          <w:rtl/>
        </w:rPr>
        <w:t xml:space="preserve"> יכול להיות מספר ג</w:t>
      </w:r>
      <w:r>
        <w:rPr>
          <w:rFonts w:cs="David" w:hint="cs"/>
          <w:sz w:val="24"/>
          <w:szCs w:val="24"/>
          <w:rtl/>
        </w:rPr>
        <w:t>דול יותר ממספר האיברים הקיימים ב</w:t>
      </w:r>
      <w:r w:rsidR="00836835" w:rsidRPr="00795477">
        <w:rPr>
          <w:rFonts w:cs="David" w:hint="cs"/>
          <w:sz w:val="24"/>
          <w:szCs w:val="24"/>
          <w:rtl/>
        </w:rPr>
        <w:t>רשימה.</w:t>
      </w:r>
      <w:bookmarkEnd w:id="4"/>
      <w:r>
        <w:rPr>
          <w:rFonts w:cs="David" w:hint="cs"/>
          <w:sz w:val="24"/>
          <w:szCs w:val="24"/>
          <w:rtl/>
        </w:rPr>
        <w:t xml:space="preserve"> מאחר והרשימה מעגלית יש להמשיך למנות את האיברים בשנית עד לאינדקס </w:t>
      </w:r>
      <w:r>
        <w:rPr>
          <w:rFonts w:cs="David"/>
          <w:sz w:val="24"/>
          <w:szCs w:val="24"/>
        </w:rPr>
        <w:t>n</w:t>
      </w:r>
      <w:r w:rsidR="00182FEA">
        <w:rPr>
          <w:rFonts w:cs="David" w:hint="cs"/>
          <w:sz w:val="24"/>
          <w:szCs w:val="24"/>
          <w:rtl/>
        </w:rPr>
        <w:t xml:space="preserve">. מספור הרשימה </w:t>
      </w:r>
      <w:r w:rsidR="00E859EB">
        <w:rPr>
          <w:rFonts w:cs="David" w:hint="cs"/>
          <w:sz w:val="24"/>
          <w:szCs w:val="24"/>
          <w:rtl/>
        </w:rPr>
        <w:t>מתחיל</w:t>
      </w:r>
      <w:r w:rsidR="00182FEA">
        <w:rPr>
          <w:rFonts w:cs="David" w:hint="cs"/>
          <w:sz w:val="24"/>
          <w:szCs w:val="24"/>
          <w:rtl/>
        </w:rPr>
        <w:t xml:space="preserve"> מאינדקס 0</w:t>
      </w:r>
      <w:r>
        <w:rPr>
          <w:rFonts w:cs="David" w:hint="cs"/>
          <w:sz w:val="24"/>
          <w:szCs w:val="24"/>
          <w:rtl/>
        </w:rPr>
        <w:t>). במידה ו</w:t>
      </w:r>
      <w:r w:rsidR="00523D14" w:rsidRPr="00795477">
        <w:rPr>
          <w:rFonts w:cs="David" w:hint="cs"/>
          <w:sz w:val="24"/>
          <w:szCs w:val="24"/>
          <w:rtl/>
        </w:rPr>
        <w:t>הרשימה ריקה</w:t>
      </w:r>
      <w:r>
        <w:rPr>
          <w:rFonts w:cs="David" w:hint="cs"/>
          <w:sz w:val="24"/>
          <w:szCs w:val="24"/>
          <w:rtl/>
        </w:rPr>
        <w:t>,</w:t>
      </w:r>
      <w:r w:rsidR="00182FEA">
        <w:rPr>
          <w:rFonts w:cs="David" w:hint="cs"/>
          <w:sz w:val="24"/>
          <w:szCs w:val="24"/>
          <w:rtl/>
        </w:rPr>
        <w:t xml:space="preserve"> הפונקציה מחזירה </w:t>
      </w:r>
      <w:r w:rsidR="00E859EB">
        <w:rPr>
          <w:rFonts w:cs="David" w:hint="cs"/>
          <w:sz w:val="24"/>
          <w:szCs w:val="24"/>
          <w:rtl/>
        </w:rPr>
        <w:t>-1</w:t>
      </w:r>
      <w:r w:rsidR="00523D14" w:rsidRPr="00795477">
        <w:rPr>
          <w:rFonts w:cs="David" w:hint="cs"/>
          <w:sz w:val="24"/>
          <w:szCs w:val="24"/>
          <w:rtl/>
        </w:rPr>
        <w:t>.</w:t>
      </w:r>
      <w:r w:rsidR="00443F94">
        <w:rPr>
          <w:rFonts w:cs="David" w:hint="cs"/>
          <w:sz w:val="24"/>
          <w:szCs w:val="24"/>
          <w:rtl/>
        </w:rPr>
        <w:tab/>
      </w:r>
    </w:p>
    <w:p w:rsidR="00E859EB" w:rsidRDefault="00E859EB" w:rsidP="00E859EB">
      <w:p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  <w:bookmarkStart w:id="5" w:name="_Toc284159479"/>
    </w:p>
    <w:p w:rsidR="00413D48" w:rsidRPr="00182FEA" w:rsidRDefault="00443F94" w:rsidP="00E859EB">
      <w:p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הגדר את </w:t>
      </w:r>
      <w:r w:rsidR="00836835" w:rsidRPr="00795477">
        <w:rPr>
          <w:rFonts w:cs="David" w:hint="cs"/>
          <w:sz w:val="24"/>
          <w:szCs w:val="24"/>
          <w:rtl/>
        </w:rPr>
        <w:t xml:space="preserve">המחלקה </w:t>
      </w:r>
      <w:proofErr w:type="spellStart"/>
      <w:r w:rsidR="00836835" w:rsidRPr="00795477">
        <w:rPr>
          <w:rFonts w:cs="David"/>
          <w:sz w:val="24"/>
          <w:szCs w:val="24"/>
        </w:rPr>
        <w:t>RoundList</w:t>
      </w:r>
      <w:proofErr w:type="spellEnd"/>
      <w:r w:rsidR="00836835" w:rsidRPr="00795477">
        <w:rPr>
          <w:rFonts w:cs="David" w:hint="cs"/>
          <w:sz w:val="24"/>
          <w:szCs w:val="24"/>
          <w:rtl/>
        </w:rPr>
        <w:t xml:space="preserve"> כמחלקה היורשת מ-</w:t>
      </w:r>
      <w:r w:rsidR="00836835" w:rsidRPr="00795477">
        <w:rPr>
          <w:rFonts w:cs="David"/>
          <w:sz w:val="24"/>
          <w:szCs w:val="24"/>
        </w:rPr>
        <w:t>List</w:t>
      </w:r>
      <w:r w:rsidR="00836835" w:rsidRPr="00795477">
        <w:rPr>
          <w:rFonts w:cs="David" w:hint="cs"/>
          <w:sz w:val="24"/>
          <w:szCs w:val="24"/>
          <w:rtl/>
        </w:rPr>
        <w:t xml:space="preserve"> </w:t>
      </w:r>
      <w:r w:rsidR="00087538" w:rsidRPr="00795477">
        <w:rPr>
          <w:rFonts w:cs="David" w:hint="cs"/>
          <w:sz w:val="24"/>
          <w:szCs w:val="24"/>
          <w:rtl/>
        </w:rPr>
        <w:t>(</w:t>
      </w:r>
      <w:r w:rsidR="00413D48">
        <w:rPr>
          <w:rFonts w:cs="David" w:hint="cs"/>
          <w:sz w:val="24"/>
          <w:szCs w:val="24"/>
          <w:rtl/>
        </w:rPr>
        <w:t xml:space="preserve">המחלקה </w:t>
      </w:r>
      <w:r w:rsidR="00413D48">
        <w:rPr>
          <w:rFonts w:cs="David"/>
          <w:sz w:val="24"/>
          <w:szCs w:val="24"/>
        </w:rPr>
        <w:t>List</w:t>
      </w:r>
      <w:r w:rsidR="00413D48">
        <w:rPr>
          <w:rFonts w:cs="David" w:hint="cs"/>
          <w:sz w:val="24"/>
          <w:szCs w:val="24"/>
          <w:rtl/>
        </w:rPr>
        <w:t xml:space="preserve"> המגדירה רשימה לינארית, </w:t>
      </w:r>
      <w:r w:rsidR="00087538" w:rsidRPr="00795477">
        <w:rPr>
          <w:rFonts w:cs="David" w:hint="cs"/>
          <w:sz w:val="24"/>
          <w:szCs w:val="24"/>
          <w:rtl/>
        </w:rPr>
        <w:t>נמצאת בחוברת</w:t>
      </w:r>
      <w:r w:rsidR="00413D48">
        <w:rPr>
          <w:rFonts w:cs="David" w:hint="cs"/>
          <w:sz w:val="24"/>
          <w:szCs w:val="24"/>
          <w:rtl/>
        </w:rPr>
        <w:t xml:space="preserve"> הקורס </w:t>
      </w:r>
      <w:r w:rsidR="00E859EB">
        <w:rPr>
          <w:rFonts w:cs="David" w:hint="cs"/>
          <w:sz w:val="24"/>
          <w:szCs w:val="24"/>
          <w:rtl/>
        </w:rPr>
        <w:t>בעמוד 17</w:t>
      </w:r>
      <w:r w:rsidR="00087538" w:rsidRPr="00795477">
        <w:rPr>
          <w:rFonts w:cs="David" w:hint="cs"/>
          <w:sz w:val="24"/>
          <w:szCs w:val="24"/>
          <w:rtl/>
        </w:rPr>
        <w:t>)</w:t>
      </w:r>
      <w:r w:rsidR="00413D48">
        <w:rPr>
          <w:rFonts w:cs="David" w:hint="cs"/>
          <w:sz w:val="24"/>
          <w:szCs w:val="24"/>
          <w:rtl/>
        </w:rPr>
        <w:t>.</w:t>
      </w:r>
      <w:r w:rsidR="00087538" w:rsidRPr="00795477">
        <w:rPr>
          <w:rFonts w:cs="David" w:hint="cs"/>
          <w:sz w:val="24"/>
          <w:szCs w:val="24"/>
          <w:rtl/>
        </w:rPr>
        <w:t xml:space="preserve"> </w:t>
      </w:r>
      <w:r w:rsidR="00836835" w:rsidRPr="00795477">
        <w:rPr>
          <w:rFonts w:cs="David" w:hint="cs"/>
          <w:sz w:val="24"/>
          <w:szCs w:val="24"/>
          <w:rtl/>
        </w:rPr>
        <w:t>ממש את כל הפעולות הנדרשות.</w:t>
      </w:r>
      <w:bookmarkEnd w:id="5"/>
      <w:r w:rsidR="00E53D53" w:rsidRPr="00795477">
        <w:rPr>
          <w:rFonts w:cs="David"/>
          <w:sz w:val="24"/>
          <w:szCs w:val="24"/>
        </w:rPr>
        <w:t xml:space="preserve"> </w:t>
      </w:r>
      <w:r w:rsidR="00E53D53" w:rsidRPr="00795477">
        <w:rPr>
          <w:rFonts w:cs="David" w:hint="cs"/>
          <w:sz w:val="24"/>
          <w:szCs w:val="24"/>
        </w:rPr>
        <w:t xml:space="preserve"> </w:t>
      </w:r>
    </w:p>
    <w:p w:rsidR="00836835" w:rsidRPr="00795477" w:rsidRDefault="00413D48" w:rsidP="00413D48">
      <w:pPr>
        <w:tabs>
          <w:tab w:val="num" w:pos="713"/>
        </w:tabs>
        <w:spacing w:line="276" w:lineRule="auto"/>
        <w:ind w:left="713"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הנחיות נוספות</w:t>
      </w:r>
      <w:r w:rsidR="00E53D53" w:rsidRPr="00795477">
        <w:rPr>
          <w:rFonts w:cs="David" w:hint="cs"/>
          <w:sz w:val="24"/>
          <w:szCs w:val="24"/>
          <w:rtl/>
        </w:rPr>
        <w:t>:</w:t>
      </w:r>
    </w:p>
    <w:p w:rsidR="00413D48" w:rsidRPr="00795477" w:rsidRDefault="00413D48" w:rsidP="00413D48">
      <w:pPr>
        <w:pStyle w:val="af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לצורך התרגיל, יש למחוק את השיטה </w:t>
      </w:r>
      <w:r w:rsidRPr="00795477">
        <w:rPr>
          <w:rFonts w:cs="David"/>
          <w:sz w:val="24"/>
          <w:szCs w:val="24"/>
        </w:rPr>
        <w:t>search</w:t>
      </w:r>
      <w:r>
        <w:rPr>
          <w:rFonts w:cs="David" w:hint="cs"/>
          <w:sz w:val="24"/>
          <w:szCs w:val="24"/>
          <w:rtl/>
        </w:rPr>
        <w:t xml:space="preserve"> המופיעה</w:t>
      </w:r>
      <w:r w:rsidRPr="00795477">
        <w:rPr>
          <w:rFonts w:cs="David" w:hint="cs"/>
          <w:sz w:val="24"/>
          <w:szCs w:val="24"/>
          <w:rtl/>
        </w:rPr>
        <w:t xml:space="preserve"> במחלקה </w:t>
      </w:r>
      <w:r w:rsidRPr="00795477">
        <w:rPr>
          <w:rFonts w:cs="David"/>
          <w:sz w:val="24"/>
          <w:szCs w:val="24"/>
        </w:rPr>
        <w:t>List</w:t>
      </w:r>
      <w:r w:rsidRPr="00795477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ש</w:t>
      </w:r>
      <w:r w:rsidRPr="00795477">
        <w:rPr>
          <w:rFonts w:cs="David" w:hint="cs"/>
          <w:sz w:val="24"/>
          <w:szCs w:val="24"/>
          <w:rtl/>
        </w:rPr>
        <w:t>בחוברת הקורס.</w:t>
      </w:r>
    </w:p>
    <w:p w:rsidR="00E53D53" w:rsidRPr="00795477" w:rsidRDefault="00E53D53" w:rsidP="00E435A2">
      <w:pPr>
        <w:pStyle w:val="af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 w:rsidRPr="00795477">
        <w:rPr>
          <w:rFonts w:cs="David" w:hint="cs"/>
          <w:sz w:val="24"/>
          <w:szCs w:val="24"/>
          <w:rtl/>
        </w:rPr>
        <w:t>אין לה</w:t>
      </w:r>
      <w:r w:rsidR="00413D48">
        <w:rPr>
          <w:rFonts w:cs="David" w:hint="cs"/>
          <w:sz w:val="24"/>
          <w:szCs w:val="24"/>
          <w:rtl/>
        </w:rPr>
        <w:t xml:space="preserve">וסיף תכונות פרטיות חדשות למחלקה </w:t>
      </w:r>
      <w:r w:rsidR="00413D48">
        <w:rPr>
          <w:rFonts w:cs="David"/>
          <w:sz w:val="24"/>
          <w:szCs w:val="24"/>
        </w:rPr>
        <w:t>List</w:t>
      </w:r>
      <w:r w:rsidR="00E859EB">
        <w:rPr>
          <w:rFonts w:cs="David" w:hint="cs"/>
          <w:sz w:val="24"/>
          <w:szCs w:val="24"/>
          <w:rtl/>
        </w:rPr>
        <w:t xml:space="preserve"> </w:t>
      </w:r>
      <w:r w:rsidR="00E859EB">
        <w:rPr>
          <w:rFonts w:cs="David"/>
          <w:sz w:val="24"/>
          <w:szCs w:val="24"/>
          <w:rtl/>
        </w:rPr>
        <w:t>–</w:t>
      </w:r>
      <w:r w:rsidR="00E859EB">
        <w:rPr>
          <w:rFonts w:cs="David" w:hint="cs"/>
          <w:sz w:val="24"/>
          <w:szCs w:val="24"/>
          <w:rtl/>
        </w:rPr>
        <w:t xml:space="preserve"> השדה היחיד במחלקה יהיה מצביע לראש הרשימה כפי שמוגדר במחלקה </w:t>
      </w:r>
      <w:r w:rsidR="00E859EB">
        <w:rPr>
          <w:rFonts w:cs="David"/>
          <w:sz w:val="24"/>
          <w:szCs w:val="24"/>
        </w:rPr>
        <w:t>List</w:t>
      </w:r>
      <w:r w:rsidR="00E859EB">
        <w:rPr>
          <w:rFonts w:cs="David" w:hint="cs"/>
          <w:sz w:val="24"/>
          <w:szCs w:val="24"/>
          <w:rtl/>
        </w:rPr>
        <w:t xml:space="preserve"> הבסיסית.</w:t>
      </w:r>
    </w:p>
    <w:p w:rsidR="00E53D53" w:rsidRPr="00795477" w:rsidRDefault="00413D48" w:rsidP="00413D48">
      <w:pPr>
        <w:pStyle w:val="af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עלייך להכריע אילו שיטות במחלקה</w:t>
      </w:r>
      <w:r w:rsidR="00E53D53" w:rsidRPr="00795477">
        <w:rPr>
          <w:rFonts w:cs="David"/>
          <w:sz w:val="24"/>
          <w:szCs w:val="24"/>
        </w:rPr>
        <w:t xml:space="preserve">List </w:t>
      </w:r>
      <w:r w:rsidR="00E53D53" w:rsidRPr="00795477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יש</w:t>
      </w:r>
      <w:r w:rsidR="00E53D53" w:rsidRPr="00795477">
        <w:rPr>
          <w:rFonts w:cs="David" w:hint="cs"/>
          <w:sz w:val="24"/>
          <w:szCs w:val="24"/>
          <w:rtl/>
        </w:rPr>
        <w:t xml:space="preserve"> לדרוס ב</w:t>
      </w:r>
      <w:r>
        <w:rPr>
          <w:rFonts w:cs="David" w:hint="cs"/>
          <w:sz w:val="24"/>
          <w:szCs w:val="24"/>
          <w:rtl/>
        </w:rPr>
        <w:t xml:space="preserve">מחלקה </w:t>
      </w:r>
      <w:proofErr w:type="spellStart"/>
      <w:r w:rsidR="00E53D53" w:rsidRPr="00795477">
        <w:rPr>
          <w:rFonts w:cs="David"/>
          <w:sz w:val="24"/>
          <w:szCs w:val="24"/>
        </w:rPr>
        <w:t>RoundList</w:t>
      </w:r>
      <w:proofErr w:type="spellEnd"/>
      <w:r>
        <w:rPr>
          <w:rFonts w:cs="David" w:hint="cs"/>
          <w:sz w:val="24"/>
          <w:szCs w:val="24"/>
          <w:rtl/>
        </w:rPr>
        <w:t xml:space="preserve"> היורשת, ואילו</w:t>
      </w:r>
      <w:r w:rsidR="00E53D53" w:rsidRPr="00795477">
        <w:rPr>
          <w:rFonts w:cs="David" w:hint="cs"/>
          <w:sz w:val="24"/>
          <w:szCs w:val="24"/>
          <w:rtl/>
        </w:rPr>
        <w:t xml:space="preserve"> שיטות </w:t>
      </w:r>
      <w:r>
        <w:rPr>
          <w:rFonts w:cs="David" w:hint="cs"/>
          <w:sz w:val="24"/>
          <w:szCs w:val="24"/>
          <w:rtl/>
        </w:rPr>
        <w:t>אין צורך</w:t>
      </w:r>
      <w:r w:rsidR="00E53D53" w:rsidRPr="00795477">
        <w:rPr>
          <w:rFonts w:cs="David" w:hint="cs"/>
          <w:sz w:val="24"/>
          <w:szCs w:val="24"/>
          <w:rtl/>
        </w:rPr>
        <w:t xml:space="preserve"> לדרוס.  </w:t>
      </w:r>
    </w:p>
    <w:p w:rsidR="00113E19" w:rsidRPr="00795477" w:rsidRDefault="00113E19" w:rsidP="00E435A2">
      <w:pPr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</w:p>
    <w:p w:rsidR="00182FEA" w:rsidRDefault="00182FEA" w:rsidP="00000D98">
      <w:pPr>
        <w:spacing w:line="360" w:lineRule="auto"/>
        <w:ind w:firstLine="720"/>
        <w:jc w:val="both"/>
        <w:rPr>
          <w:rFonts w:cs="David"/>
          <w:sz w:val="24"/>
          <w:szCs w:val="24"/>
          <w:rtl/>
        </w:rPr>
      </w:pPr>
      <w:bookmarkStart w:id="6" w:name="_Toc284159480"/>
      <w:r>
        <w:rPr>
          <w:rFonts w:cs="David" w:hint="cs"/>
          <w:sz w:val="24"/>
          <w:szCs w:val="24"/>
          <w:rtl/>
        </w:rPr>
        <w:t>השתמש בתכנית הראשית הבאה, הבוחנת את נכונות המחלקה שהגדרת:</w:t>
      </w:r>
    </w:p>
    <w:p w:rsidR="00113E19" w:rsidRPr="00795477" w:rsidRDefault="00113E19" w:rsidP="00E435A2">
      <w:pPr>
        <w:bidi w:val="0"/>
        <w:spacing w:after="200" w:line="276" w:lineRule="auto"/>
        <w:ind w:right="1134"/>
        <w:rPr>
          <w:rFonts w:cs="David"/>
          <w:sz w:val="24"/>
          <w:szCs w:val="24"/>
        </w:rPr>
      </w:pPr>
      <w:r w:rsidRPr="00795477">
        <w:rPr>
          <w:rFonts w:cs="David"/>
          <w:sz w:val="24"/>
          <w:szCs w:val="24"/>
          <w:rtl/>
        </w:rPr>
        <w:br w:type="page"/>
      </w:r>
    </w:p>
    <w:p w:rsidR="00113E19" w:rsidRPr="00182FEA" w:rsidRDefault="00113E19" w:rsidP="00E435A2">
      <w:pPr>
        <w:tabs>
          <w:tab w:val="num" w:pos="-52"/>
        </w:tabs>
        <w:spacing w:line="276" w:lineRule="auto"/>
        <w:ind w:right="1134"/>
        <w:jc w:val="both"/>
        <w:rPr>
          <w:rFonts w:cs="David"/>
          <w:color w:val="FF0000"/>
          <w:sz w:val="24"/>
          <w:szCs w:val="24"/>
          <w:rtl/>
        </w:rPr>
      </w:pPr>
    </w:p>
    <w:p w:rsidR="00113E19" w:rsidRDefault="00113E19" w:rsidP="00E435A2">
      <w:pPr>
        <w:tabs>
          <w:tab w:val="num" w:pos="-52"/>
        </w:tabs>
        <w:spacing w:line="276" w:lineRule="auto"/>
        <w:ind w:right="1134"/>
        <w:jc w:val="both"/>
        <w:rPr>
          <w:rFonts w:cs="David"/>
          <w:color w:val="FF0000"/>
          <w:sz w:val="24"/>
          <w:szCs w:val="24"/>
          <w:rtl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#include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</w:t>
      </w:r>
      <w:proofErr w:type="spellStart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RoundList.h</w:t>
      </w:r>
      <w:proofErr w:type="spellEnd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#include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&lt;</w:t>
      </w:r>
      <w:proofErr w:type="spellStart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iostream</w:t>
      </w:r>
      <w:proofErr w:type="spellEnd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&gt;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using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namespace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std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enum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B91AF"/>
          <w:sz w:val="24"/>
          <w:szCs w:val="24"/>
          <w:highlight w:val="white"/>
        </w:rPr>
        <w:t>CHOICES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{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EXIT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ADD_TO_END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REMOVE_FIRST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SEARCH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CLEAR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EMPTY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};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main(){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RoundList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ls1;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choice;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your choice: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; 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choice;</w:t>
      </w:r>
    </w:p>
    <w:p w:rsid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while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choice !=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EXIT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ind w:firstLine="72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{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switch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choice){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: </w:t>
      </w:r>
      <w:r w:rsid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5 numbers: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3C3C09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="00182FEA"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for</w:t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182FEA"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proofErr w:type="spell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i</w:t>
      </w:r>
      <w:proofErr w:type="spell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=0; </w:t>
      </w:r>
      <w:proofErr w:type="spell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i</w:t>
      </w:r>
      <w:proofErr w:type="spell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 5; </w:t>
      </w:r>
      <w:proofErr w:type="spell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i</w:t>
      </w:r>
      <w:proofErr w:type="spell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++)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{</w:t>
      </w:r>
    </w:p>
    <w:p w:rsidR="00182FEA" w:rsidRPr="003C3C09" w:rsidRDefault="003C3C09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 </w:t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</w:t>
      </w:r>
      <w:proofErr w:type="spell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ls1.add(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);</w:t>
      </w:r>
    </w:p>
    <w:p w:rsidR="00182FEA" w:rsidRPr="003C3C09" w:rsidRDefault="003C3C09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}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ADD_TO_END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: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5 numbers: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for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i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=0;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i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 5;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i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++)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{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ls1.addToEnd(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}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REMOVE_FIRST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: ls1.removeFirst();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SEARCH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: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a number: "</w:t>
      </w:r>
      <w:r w:rsidR="003C3C09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  <w:r w:rsidR="00E859EB">
        <w:rPr>
          <w:rFonts w:asciiTheme="majorBidi" w:eastAsiaTheme="minorHAnsi" w:hAnsiTheme="majorBidi" w:cs="David"/>
          <w:color w:val="008000"/>
          <w:sz w:val="24"/>
          <w:szCs w:val="24"/>
          <w:highlight w:val="white"/>
        </w:rPr>
        <w:t xml:space="preserve"> 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ls1.search(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)&lt;&lt;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CLEAR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: ls1.clear();</w:t>
      </w:r>
    </w:p>
    <w:p w:rsidR="00182FEA" w:rsidRPr="003C3C09" w:rsidRDefault="003C3C09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="00182FEA"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lastRenderedPageBreak/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EMPTY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: </w:t>
      </w: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if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(ls1.isEmpty())</w:t>
      </w:r>
    </w:p>
    <w:p w:rsidR="00182FEA" w:rsidRPr="003C3C09" w:rsidRDefault="003C3C09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="00182FEA"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"Empty"</w:t>
      </w:r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&lt;&lt;</w:t>
      </w:r>
      <w:proofErr w:type="spellStart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="00182FEA"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else</w:t>
      </w:r>
      <w:proofErr w:type="gramEnd"/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"Not empty"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3C3C09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default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: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"ERROR!"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&lt;&lt;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}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your choice: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; 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choice;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}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return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0;</w:t>
      </w:r>
    </w:p>
    <w:p w:rsidR="00182FEA" w:rsidRPr="003C3C09" w:rsidRDefault="00182FEA" w:rsidP="00182FEA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}</w:t>
      </w:r>
    </w:p>
    <w:p w:rsidR="00113E19" w:rsidRDefault="00113E19" w:rsidP="00E435A2">
      <w:pPr>
        <w:tabs>
          <w:tab w:val="num" w:pos="-52"/>
        </w:tabs>
        <w:bidi w:val="0"/>
        <w:spacing w:line="276" w:lineRule="auto"/>
        <w:ind w:right="1134"/>
        <w:jc w:val="both"/>
        <w:rPr>
          <w:rFonts w:cs="David"/>
          <w:color w:val="FF0000"/>
          <w:sz w:val="24"/>
          <w:szCs w:val="24"/>
        </w:rPr>
      </w:pPr>
    </w:p>
    <w:p w:rsidR="00650BA4" w:rsidRDefault="00650BA4" w:rsidP="00E859EB">
      <w:pPr>
        <w:pStyle w:val="af"/>
        <w:numPr>
          <w:ilvl w:val="0"/>
          <w:numId w:val="11"/>
        </w:numPr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בשאלה זו נגדיר מחלקה </w:t>
      </w:r>
      <w:r w:rsidR="00E859EB">
        <w:rPr>
          <w:rFonts w:cs="David" w:hint="cs"/>
          <w:sz w:val="24"/>
          <w:szCs w:val="24"/>
          <w:rtl/>
        </w:rPr>
        <w:t xml:space="preserve">בסיסית </w:t>
      </w:r>
      <w:r>
        <w:rPr>
          <w:rFonts w:cs="David" w:hint="cs"/>
          <w:sz w:val="24"/>
          <w:szCs w:val="24"/>
          <w:rtl/>
        </w:rPr>
        <w:t xml:space="preserve">עבור </w:t>
      </w:r>
      <w:r w:rsidR="00E859EB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 xml:space="preserve">מצולעים סגורים, ונגדיר מחלקות </w:t>
      </w:r>
      <w:r w:rsidR="00E859EB">
        <w:rPr>
          <w:rFonts w:cs="David" w:hint="cs"/>
          <w:sz w:val="24"/>
          <w:szCs w:val="24"/>
          <w:rtl/>
        </w:rPr>
        <w:t xml:space="preserve">יורשות לייצוג </w:t>
      </w:r>
      <w:r>
        <w:rPr>
          <w:rFonts w:cs="David" w:hint="cs"/>
          <w:sz w:val="24"/>
          <w:szCs w:val="24"/>
          <w:rtl/>
        </w:rPr>
        <w:t xml:space="preserve">משולש </w:t>
      </w:r>
      <w:r w:rsidR="00544AF3">
        <w:rPr>
          <w:rFonts w:cs="David" w:hint="cs"/>
          <w:sz w:val="24"/>
          <w:szCs w:val="24"/>
          <w:rtl/>
        </w:rPr>
        <w:t>ומלבן</w:t>
      </w:r>
      <w:r>
        <w:rPr>
          <w:rFonts w:cs="David" w:hint="cs"/>
          <w:sz w:val="24"/>
          <w:szCs w:val="24"/>
          <w:rtl/>
        </w:rPr>
        <w:t>.</w:t>
      </w:r>
    </w:p>
    <w:p w:rsidR="00650BA4" w:rsidRDefault="00650BA4" w:rsidP="00650BA4">
      <w:pPr>
        <w:pStyle w:val="af"/>
        <w:numPr>
          <w:ilvl w:val="1"/>
          <w:numId w:val="11"/>
        </w:numPr>
        <w:spacing w:line="360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</w:t>
      </w:r>
      <w:r w:rsidRPr="00650BA4">
        <w:rPr>
          <w:rFonts w:cs="David"/>
          <w:sz w:val="24"/>
          <w:szCs w:val="24"/>
          <w:rtl/>
        </w:rPr>
        <w:t xml:space="preserve">גדר מחלקה </w:t>
      </w:r>
      <w:r w:rsidRPr="00650BA4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Polygon</w:t>
      </w:r>
      <w:r w:rsidRPr="00650BA4">
        <w:rPr>
          <w:rFonts w:cs="David" w:hint="cs"/>
          <w:sz w:val="24"/>
          <w:szCs w:val="24"/>
          <w:rtl/>
        </w:rPr>
        <w:t xml:space="preserve"> עבור </w:t>
      </w:r>
      <w:r>
        <w:rPr>
          <w:rFonts w:cs="David" w:hint="cs"/>
          <w:sz w:val="24"/>
          <w:szCs w:val="24"/>
          <w:rtl/>
        </w:rPr>
        <w:t>מצולע סגור</w:t>
      </w:r>
      <w:r w:rsidRPr="00650BA4">
        <w:rPr>
          <w:rFonts w:cs="David"/>
          <w:sz w:val="24"/>
          <w:szCs w:val="24"/>
          <w:rtl/>
        </w:rPr>
        <w:t>.</w:t>
      </w:r>
      <w:r w:rsidRPr="00650BA4">
        <w:rPr>
          <w:rFonts w:cs="David" w:hint="cs"/>
          <w:sz w:val="24"/>
          <w:szCs w:val="24"/>
          <w:rtl/>
        </w:rPr>
        <w:tab/>
      </w:r>
      <w:r w:rsidRPr="00650BA4">
        <w:rPr>
          <w:rFonts w:cs="David" w:hint="cs"/>
          <w:sz w:val="24"/>
          <w:szCs w:val="24"/>
          <w:rtl/>
        </w:rPr>
        <w:br/>
        <w:t>המחלקה תכלול את השדות הבאים:</w:t>
      </w:r>
    </w:p>
    <w:p w:rsidR="00650BA4" w:rsidRDefault="00650BA4" w:rsidP="00650BA4">
      <w:pPr>
        <w:pStyle w:val="af"/>
        <w:numPr>
          <w:ilvl w:val="2"/>
          <w:numId w:val="11"/>
        </w:numPr>
        <w:spacing w:line="360" w:lineRule="auto"/>
        <w:ind w:right="1134"/>
        <w:jc w:val="both"/>
        <w:rPr>
          <w:rFonts w:cs="David"/>
          <w:sz w:val="24"/>
          <w:szCs w:val="24"/>
        </w:rPr>
      </w:pPr>
      <w:proofErr w:type="spellStart"/>
      <w:r w:rsidRPr="00577475">
        <w:rPr>
          <w:rFonts w:cs="David"/>
          <w:sz w:val="24"/>
          <w:szCs w:val="24"/>
        </w:rPr>
        <w:t>n</w:t>
      </w:r>
      <w:r>
        <w:rPr>
          <w:rFonts w:cs="David"/>
          <w:sz w:val="24"/>
          <w:szCs w:val="24"/>
        </w:rPr>
        <w:t>umSides</w:t>
      </w:r>
      <w:proofErr w:type="spellEnd"/>
      <w:r>
        <w:rPr>
          <w:rFonts w:cs="David" w:hint="cs"/>
          <w:sz w:val="24"/>
          <w:szCs w:val="24"/>
          <w:rtl/>
        </w:rPr>
        <w:t xml:space="preserve"> - מספר הצלעות במצולע (</w:t>
      </w:r>
      <w:proofErr w:type="spellStart"/>
      <w:r>
        <w:rPr>
          <w:rFonts w:cs="David"/>
          <w:sz w:val="24"/>
          <w:szCs w:val="24"/>
        </w:rPr>
        <w:t>int</w:t>
      </w:r>
      <w:proofErr w:type="spellEnd"/>
      <w:r>
        <w:rPr>
          <w:rFonts w:cs="David" w:hint="cs"/>
          <w:sz w:val="24"/>
          <w:szCs w:val="24"/>
          <w:rtl/>
        </w:rPr>
        <w:t xml:space="preserve">) </w:t>
      </w:r>
    </w:p>
    <w:p w:rsidR="00650BA4" w:rsidRDefault="00650BA4" w:rsidP="00E859EB">
      <w:pPr>
        <w:pStyle w:val="af"/>
        <w:numPr>
          <w:ilvl w:val="2"/>
          <w:numId w:val="11"/>
        </w:numPr>
        <w:spacing w:line="360" w:lineRule="auto"/>
        <w:ind w:right="1134"/>
        <w:jc w:val="both"/>
        <w:rPr>
          <w:rFonts w:cs="David"/>
          <w:sz w:val="24"/>
          <w:szCs w:val="24"/>
        </w:rPr>
      </w:pPr>
      <w:r w:rsidRPr="00577475">
        <w:rPr>
          <w:rFonts w:cs="David"/>
          <w:sz w:val="24"/>
          <w:szCs w:val="24"/>
        </w:rPr>
        <w:t>sides</w:t>
      </w:r>
      <w:r>
        <w:rPr>
          <w:rFonts w:cs="David" w:hint="cs"/>
          <w:sz w:val="24"/>
          <w:szCs w:val="24"/>
          <w:rtl/>
        </w:rPr>
        <w:t xml:space="preserve"> - מערך של שלמים באורך מספר הצלעות, המכיל את אורכי כל אחת מהצלעות (</w:t>
      </w:r>
      <w:proofErr w:type="spellStart"/>
      <w:r w:rsidR="00E859EB">
        <w:rPr>
          <w:rFonts w:cs="David"/>
          <w:sz w:val="24"/>
          <w:szCs w:val="24"/>
        </w:rPr>
        <w:t>int</w:t>
      </w:r>
      <w:proofErr w:type="spellEnd"/>
      <w:r w:rsidRPr="00577475">
        <w:rPr>
          <w:rFonts w:cs="David"/>
          <w:sz w:val="24"/>
          <w:szCs w:val="24"/>
        </w:rPr>
        <w:t xml:space="preserve"> *</w:t>
      </w:r>
      <w:r>
        <w:rPr>
          <w:rFonts w:cs="David" w:hint="cs"/>
          <w:sz w:val="24"/>
          <w:szCs w:val="24"/>
          <w:rtl/>
        </w:rPr>
        <w:t>)</w:t>
      </w:r>
    </w:p>
    <w:p w:rsidR="00650BA4" w:rsidRDefault="00650BA4" w:rsidP="00650BA4">
      <w:pPr>
        <w:spacing w:line="360" w:lineRule="auto"/>
        <w:ind w:left="1306"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וכן את הפעולות הבאות:</w:t>
      </w:r>
    </w:p>
    <w:p w:rsidR="00B57DF2" w:rsidRPr="00B57DF2" w:rsidRDefault="00650BA4" w:rsidP="008F2617">
      <w:pPr>
        <w:pStyle w:val="af"/>
        <w:numPr>
          <w:ilvl w:val="0"/>
          <w:numId w:val="14"/>
        </w:numPr>
        <w:spacing w:line="360" w:lineRule="auto"/>
        <w:ind w:left="1705" w:right="1134" w:hanging="28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בנאים:</w:t>
      </w:r>
    </w:p>
    <w:p w:rsidR="00A104C8" w:rsidRDefault="003A2A63" w:rsidP="008F2617">
      <w:pPr>
        <w:pStyle w:val="af"/>
        <w:numPr>
          <w:ilvl w:val="2"/>
          <w:numId w:val="20"/>
        </w:numPr>
        <w:spacing w:line="276" w:lineRule="auto"/>
        <w:ind w:right="1134"/>
        <w:jc w:val="both"/>
        <w:rPr>
          <w:rFonts w:cs="David"/>
          <w:sz w:val="24"/>
          <w:szCs w:val="24"/>
        </w:rPr>
      </w:pPr>
      <w:bookmarkStart w:id="7" w:name="_Toc284159482"/>
      <w:bookmarkEnd w:id="6"/>
      <w:r w:rsidRPr="00650BA4">
        <w:rPr>
          <w:rFonts w:cs="David" w:hint="cs"/>
          <w:sz w:val="24"/>
          <w:szCs w:val="24"/>
          <w:rtl/>
        </w:rPr>
        <w:t>בנאי</w:t>
      </w:r>
      <w:r w:rsidRPr="00795477">
        <w:rPr>
          <w:rFonts w:cs="David" w:hint="cs"/>
          <w:b/>
          <w:bCs/>
          <w:sz w:val="24"/>
          <w:szCs w:val="24"/>
          <w:rtl/>
        </w:rPr>
        <w:t xml:space="preserve"> </w:t>
      </w:r>
      <w:bookmarkStart w:id="8" w:name="_Toc284159483"/>
      <w:bookmarkEnd w:id="7"/>
      <w:r w:rsidR="00650BA4">
        <w:rPr>
          <w:rFonts w:cs="David" w:hint="cs"/>
          <w:sz w:val="24"/>
          <w:szCs w:val="24"/>
          <w:rtl/>
        </w:rPr>
        <w:t>המ</w:t>
      </w:r>
      <w:r w:rsidR="00836835" w:rsidRPr="00795477">
        <w:rPr>
          <w:rFonts w:cs="David" w:hint="cs"/>
          <w:sz w:val="24"/>
          <w:szCs w:val="24"/>
          <w:rtl/>
        </w:rPr>
        <w:t xml:space="preserve">קבל </w:t>
      </w:r>
      <w:r w:rsidR="00650BA4">
        <w:rPr>
          <w:rFonts w:cs="David" w:hint="cs"/>
          <w:sz w:val="24"/>
          <w:szCs w:val="24"/>
          <w:rtl/>
        </w:rPr>
        <w:t xml:space="preserve">כפרמטר </w:t>
      </w:r>
      <w:r w:rsidR="00836835" w:rsidRPr="003E2E2F">
        <w:rPr>
          <w:rFonts w:cs="David" w:hint="cs"/>
          <w:sz w:val="24"/>
          <w:szCs w:val="24"/>
          <w:rtl/>
        </w:rPr>
        <w:t>ערך אחד</w:t>
      </w:r>
      <w:r w:rsidR="00836835" w:rsidRPr="00795477">
        <w:rPr>
          <w:rFonts w:cs="David" w:hint="cs"/>
          <w:sz w:val="24"/>
          <w:szCs w:val="24"/>
          <w:rtl/>
        </w:rPr>
        <w:t xml:space="preserve"> עבור </w:t>
      </w:r>
      <w:r w:rsidR="00650BA4">
        <w:rPr>
          <w:rFonts w:cs="David" w:hint="cs"/>
          <w:sz w:val="24"/>
          <w:szCs w:val="24"/>
          <w:rtl/>
        </w:rPr>
        <w:t xml:space="preserve">מספר הצלעות. </w:t>
      </w:r>
      <w:r w:rsidR="003E1105">
        <w:rPr>
          <w:rFonts w:cs="David" w:hint="cs"/>
          <w:sz w:val="24"/>
          <w:szCs w:val="24"/>
          <w:rtl/>
        </w:rPr>
        <w:t xml:space="preserve">הפונקציה תבנה את המערך המתאים עבור אורכי הצלעות. </w:t>
      </w:r>
      <w:r w:rsidR="003E1105">
        <w:rPr>
          <w:rFonts w:cs="David" w:hint="cs"/>
          <w:sz w:val="24"/>
          <w:szCs w:val="24"/>
          <w:rtl/>
        </w:rPr>
        <w:tab/>
      </w:r>
      <w:r w:rsidR="003E1105">
        <w:rPr>
          <w:rFonts w:cs="David"/>
          <w:sz w:val="24"/>
          <w:szCs w:val="24"/>
          <w:rtl/>
        </w:rPr>
        <w:br/>
      </w:r>
      <w:r w:rsidR="003E1105" w:rsidRPr="000F1072">
        <w:rPr>
          <w:rFonts w:cs="David" w:hint="cs"/>
          <w:sz w:val="24"/>
          <w:szCs w:val="24"/>
          <w:u w:val="single"/>
          <w:rtl/>
        </w:rPr>
        <w:t>במידה והמצולע אינו בעל 3 או 4 צלעות</w:t>
      </w:r>
      <w:r w:rsidR="003E1105">
        <w:rPr>
          <w:rFonts w:cs="David" w:hint="cs"/>
          <w:sz w:val="24"/>
          <w:szCs w:val="24"/>
          <w:rtl/>
        </w:rPr>
        <w:t xml:space="preserve"> - </w:t>
      </w:r>
      <w:r w:rsidR="003E2E2F">
        <w:rPr>
          <w:rFonts w:cs="David" w:hint="cs"/>
          <w:sz w:val="24"/>
          <w:szCs w:val="24"/>
          <w:rtl/>
        </w:rPr>
        <w:t xml:space="preserve">הפונקציה תדפיס </w:t>
      </w:r>
      <w:r w:rsidR="003E2E2F" w:rsidRPr="00795477">
        <w:rPr>
          <w:rFonts w:cs="David"/>
          <w:sz w:val="24"/>
          <w:szCs w:val="24"/>
          <w:highlight w:val="green"/>
        </w:rPr>
        <w:t>enter sides for polygon:</w:t>
      </w:r>
      <w:r w:rsidR="003E2E2F" w:rsidRPr="00795477">
        <w:rPr>
          <w:rFonts w:cs="David"/>
          <w:sz w:val="24"/>
          <w:szCs w:val="24"/>
        </w:rPr>
        <w:t xml:space="preserve"> </w:t>
      </w:r>
      <w:r w:rsidR="003E2E2F" w:rsidRPr="00795477">
        <w:rPr>
          <w:rFonts w:cs="David" w:hint="cs"/>
          <w:sz w:val="24"/>
          <w:szCs w:val="24"/>
          <w:rtl/>
        </w:rPr>
        <w:t xml:space="preserve"> </w:t>
      </w:r>
      <w:r w:rsidR="003E2E2F">
        <w:rPr>
          <w:rFonts w:cs="David" w:hint="cs"/>
          <w:sz w:val="24"/>
          <w:szCs w:val="24"/>
          <w:rtl/>
        </w:rPr>
        <w:t xml:space="preserve">,ותקלוט מהמשתמש ערכים עבור אורכי הצלעות. </w:t>
      </w:r>
      <w:bookmarkEnd w:id="8"/>
      <w:r w:rsidR="00450811">
        <w:rPr>
          <w:rFonts w:cs="David" w:hint="cs"/>
          <w:sz w:val="24"/>
          <w:szCs w:val="24"/>
          <w:rtl/>
        </w:rPr>
        <w:t>(ניתן להניח שהנתונים תקינים. אין צורך לבדוק היתכנות מתמטית לבניית המצולע בעל אורכי הצלעות שנקלטו)</w:t>
      </w:r>
    </w:p>
    <w:p w:rsidR="003E2E2F" w:rsidRDefault="003E2E2F" w:rsidP="008F2617">
      <w:pPr>
        <w:pStyle w:val="af"/>
        <w:numPr>
          <w:ilvl w:val="2"/>
          <w:numId w:val="20"/>
        </w:numPr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בנאי העתקה.</w:t>
      </w:r>
    </w:p>
    <w:p w:rsidR="003A2A63" w:rsidRDefault="00B57DF2" w:rsidP="008F2617">
      <w:pPr>
        <w:pStyle w:val="af"/>
        <w:numPr>
          <w:ilvl w:val="1"/>
          <w:numId w:val="10"/>
        </w:numPr>
        <w:spacing w:line="276" w:lineRule="auto"/>
        <w:ind w:left="1705" w:right="1134"/>
        <w:jc w:val="both"/>
        <w:rPr>
          <w:rFonts w:cs="David"/>
          <w:sz w:val="24"/>
          <w:szCs w:val="24"/>
        </w:rPr>
      </w:pPr>
      <w:r w:rsidRPr="00B57DF2">
        <w:rPr>
          <w:rFonts w:cs="David" w:hint="cs"/>
          <w:sz w:val="24"/>
          <w:szCs w:val="24"/>
          <w:rtl/>
        </w:rPr>
        <w:t xml:space="preserve">פונקציות אחזור </w:t>
      </w:r>
      <w:r>
        <w:rPr>
          <w:rFonts w:cs="David" w:hint="cs"/>
          <w:sz w:val="24"/>
          <w:szCs w:val="24"/>
          <w:rtl/>
        </w:rPr>
        <w:t>(</w:t>
      </w:r>
      <w:r w:rsidR="003A2A63" w:rsidRPr="00B57DF2">
        <w:rPr>
          <w:rFonts w:cs="David"/>
          <w:sz w:val="24"/>
          <w:szCs w:val="24"/>
        </w:rPr>
        <w:t>get</w:t>
      </w:r>
      <w:r>
        <w:rPr>
          <w:rFonts w:cs="David" w:hint="cs"/>
          <w:sz w:val="24"/>
          <w:szCs w:val="24"/>
          <w:rtl/>
        </w:rPr>
        <w:t>)</w:t>
      </w:r>
      <w:r w:rsidR="003A2A63" w:rsidRPr="00B57DF2">
        <w:rPr>
          <w:rFonts w:cs="David" w:hint="cs"/>
          <w:sz w:val="24"/>
          <w:szCs w:val="24"/>
          <w:rtl/>
        </w:rPr>
        <w:t xml:space="preserve"> לפי הצורך. </w:t>
      </w:r>
      <w:r w:rsidR="00FD002E" w:rsidRPr="00B57DF2">
        <w:rPr>
          <w:rFonts w:cs="David" w:hint="cs"/>
          <w:sz w:val="24"/>
          <w:szCs w:val="24"/>
          <w:rtl/>
        </w:rPr>
        <w:t>(</w:t>
      </w:r>
      <w:r w:rsidR="003A2A63" w:rsidRPr="00B57DF2">
        <w:rPr>
          <w:rFonts w:cs="David" w:hint="cs"/>
          <w:sz w:val="24"/>
          <w:szCs w:val="24"/>
          <w:rtl/>
        </w:rPr>
        <w:t xml:space="preserve">אין צורך להגדיר שיטות </w:t>
      </w:r>
      <w:r w:rsidR="003A2A63" w:rsidRPr="00B57DF2">
        <w:rPr>
          <w:rFonts w:cs="David"/>
          <w:sz w:val="24"/>
          <w:szCs w:val="24"/>
        </w:rPr>
        <w:t>set</w:t>
      </w:r>
      <w:r w:rsidR="00544AF3">
        <w:rPr>
          <w:rFonts w:cs="David" w:hint="cs"/>
          <w:sz w:val="24"/>
          <w:szCs w:val="24"/>
          <w:rtl/>
        </w:rPr>
        <w:t>,</w:t>
      </w:r>
      <w:r>
        <w:rPr>
          <w:rFonts w:cs="David" w:hint="cs"/>
          <w:sz w:val="24"/>
          <w:szCs w:val="24"/>
          <w:rtl/>
        </w:rPr>
        <w:t xml:space="preserve"> מאחר ולא</w:t>
      </w:r>
      <w:r w:rsidR="00544AF3">
        <w:rPr>
          <w:rFonts w:cs="David" w:hint="cs"/>
          <w:sz w:val="24"/>
          <w:szCs w:val="24"/>
          <w:rtl/>
        </w:rPr>
        <w:t xml:space="preserve"> ניתן</w:t>
      </w:r>
      <w:r w:rsidR="003A2A63" w:rsidRPr="00B57DF2">
        <w:rPr>
          <w:rFonts w:cs="David" w:hint="cs"/>
          <w:sz w:val="24"/>
          <w:szCs w:val="24"/>
          <w:rtl/>
        </w:rPr>
        <w:t xml:space="preserve"> לשנות את </w:t>
      </w:r>
      <w:r w:rsidR="00544AF3">
        <w:rPr>
          <w:rFonts w:cs="David" w:hint="cs"/>
          <w:sz w:val="24"/>
          <w:szCs w:val="24"/>
          <w:rtl/>
        </w:rPr>
        <w:t>אחד מהשדות בלי לשנות את השדה השני)</w:t>
      </w:r>
    </w:p>
    <w:p w:rsidR="00544AF3" w:rsidRDefault="00544AF3" w:rsidP="008F2617">
      <w:pPr>
        <w:pStyle w:val="af"/>
        <w:numPr>
          <w:ilvl w:val="1"/>
          <w:numId w:val="10"/>
        </w:numPr>
        <w:spacing w:line="276" w:lineRule="auto"/>
        <w:ind w:left="1705"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פונקציה המחזירה את היקף המצולע.</w:t>
      </w:r>
    </w:p>
    <w:p w:rsidR="00544AF3" w:rsidRDefault="00544AF3" w:rsidP="008F2617">
      <w:pPr>
        <w:pStyle w:val="af"/>
        <w:numPr>
          <w:ilvl w:val="1"/>
          <w:numId w:val="10"/>
        </w:numPr>
        <w:spacing w:line="276" w:lineRule="auto"/>
        <w:ind w:left="1705"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אופרטור ==. הפונקציה תחזיר אמת במידה ושני המצולעים שווים, אחרת הפונקציה תחזיר שקר.</w:t>
      </w:r>
    </w:p>
    <w:p w:rsidR="00544AF3" w:rsidRPr="00B57DF2" w:rsidRDefault="00544AF3" w:rsidP="008F2617">
      <w:pPr>
        <w:pStyle w:val="af"/>
        <w:spacing w:line="276" w:lineRule="auto"/>
        <w:ind w:left="1705"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שני מצולעים יוגדרו כשווים, כאשר:</w:t>
      </w:r>
    </w:p>
    <w:p w:rsidR="003A2A63" w:rsidRPr="00544AF3" w:rsidRDefault="003A2A63" w:rsidP="00544AF3">
      <w:pPr>
        <w:pStyle w:val="af"/>
        <w:numPr>
          <w:ilvl w:val="2"/>
          <w:numId w:val="10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 w:rsidRPr="00544AF3">
        <w:rPr>
          <w:rFonts w:cs="David" w:hint="cs"/>
          <w:sz w:val="24"/>
          <w:szCs w:val="24"/>
          <w:rtl/>
        </w:rPr>
        <w:t xml:space="preserve">מספר הצלעות של </w:t>
      </w:r>
      <w:r w:rsidR="00544AF3">
        <w:rPr>
          <w:rFonts w:cs="David" w:hint="cs"/>
          <w:sz w:val="24"/>
          <w:szCs w:val="24"/>
          <w:rtl/>
        </w:rPr>
        <w:t xml:space="preserve">שני </w:t>
      </w:r>
      <w:r w:rsidRPr="00544AF3">
        <w:rPr>
          <w:rFonts w:cs="David" w:hint="cs"/>
          <w:sz w:val="24"/>
          <w:szCs w:val="24"/>
          <w:rtl/>
        </w:rPr>
        <w:t>המצולעים שווה.</w:t>
      </w:r>
    </w:p>
    <w:p w:rsidR="003A2A63" w:rsidRPr="003A2A63" w:rsidRDefault="003A2A63" w:rsidP="00544AF3">
      <w:pPr>
        <w:numPr>
          <w:ilvl w:val="2"/>
          <w:numId w:val="3"/>
        </w:numPr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  <w:r w:rsidRPr="003A2A63">
        <w:rPr>
          <w:rFonts w:cs="David" w:hint="cs"/>
          <w:sz w:val="24"/>
          <w:szCs w:val="24"/>
          <w:rtl/>
        </w:rPr>
        <w:t xml:space="preserve">סכום הצלעות של </w:t>
      </w:r>
      <w:r w:rsidR="00544AF3">
        <w:rPr>
          <w:rFonts w:cs="David" w:hint="cs"/>
          <w:sz w:val="24"/>
          <w:szCs w:val="24"/>
          <w:rtl/>
        </w:rPr>
        <w:t xml:space="preserve">שני </w:t>
      </w:r>
      <w:r w:rsidRPr="003A2A63">
        <w:rPr>
          <w:rFonts w:cs="David" w:hint="cs"/>
          <w:sz w:val="24"/>
          <w:szCs w:val="24"/>
          <w:rtl/>
        </w:rPr>
        <w:t xml:space="preserve">המצולעים שווה. </w:t>
      </w:r>
    </w:p>
    <w:p w:rsidR="003A2A63" w:rsidRDefault="003A2A63" w:rsidP="008F2617">
      <w:pPr>
        <w:tabs>
          <w:tab w:val="num" w:pos="226"/>
        </w:tabs>
        <w:spacing w:line="276" w:lineRule="auto"/>
        <w:ind w:left="1705" w:right="1134"/>
        <w:jc w:val="both"/>
        <w:rPr>
          <w:rFonts w:cs="David"/>
          <w:sz w:val="24"/>
          <w:szCs w:val="24"/>
          <w:rtl/>
        </w:rPr>
      </w:pPr>
      <w:r w:rsidRPr="00577475">
        <w:rPr>
          <w:rFonts w:cs="David" w:hint="cs"/>
          <w:sz w:val="24"/>
          <w:szCs w:val="24"/>
          <w:rtl/>
        </w:rPr>
        <w:t>לדוגמא, המצולע</w:t>
      </w:r>
      <w:r w:rsidR="00544AF3">
        <w:rPr>
          <w:rFonts w:cs="David" w:hint="cs"/>
          <w:sz w:val="24"/>
          <w:szCs w:val="24"/>
          <w:rtl/>
        </w:rPr>
        <w:t xml:space="preserve"> </w:t>
      </w:r>
      <w:r w:rsidRPr="00577475">
        <w:rPr>
          <w:rFonts w:cs="David"/>
          <w:sz w:val="24"/>
          <w:szCs w:val="24"/>
        </w:rPr>
        <w:t>A(3,</w:t>
      </w:r>
      <w:r>
        <w:rPr>
          <w:rFonts w:cs="David"/>
          <w:sz w:val="24"/>
          <w:szCs w:val="24"/>
        </w:rPr>
        <w:t>4</w:t>
      </w:r>
      <w:r w:rsidRPr="00577475">
        <w:rPr>
          <w:rFonts w:cs="David"/>
          <w:sz w:val="24"/>
          <w:szCs w:val="24"/>
        </w:rPr>
        <w:t>,5)</w:t>
      </w:r>
      <w:r w:rsidR="00544AF3">
        <w:rPr>
          <w:rFonts w:cs="David" w:hint="cs"/>
          <w:sz w:val="24"/>
          <w:szCs w:val="24"/>
          <w:rtl/>
        </w:rPr>
        <w:t xml:space="preserve"> </w:t>
      </w:r>
      <w:r w:rsidRPr="00577475">
        <w:rPr>
          <w:rFonts w:cs="David" w:hint="cs"/>
          <w:sz w:val="24"/>
          <w:szCs w:val="24"/>
          <w:rtl/>
        </w:rPr>
        <w:t>זהה למצולע</w:t>
      </w:r>
      <w:r w:rsidR="00544AF3">
        <w:rPr>
          <w:rFonts w:cs="David" w:hint="cs"/>
          <w:sz w:val="24"/>
          <w:szCs w:val="24"/>
          <w:rtl/>
        </w:rPr>
        <w:t xml:space="preserve"> </w:t>
      </w:r>
      <w:r w:rsidRPr="00577475">
        <w:rPr>
          <w:rFonts w:cs="David"/>
          <w:sz w:val="24"/>
          <w:szCs w:val="24"/>
        </w:rPr>
        <w:t>B(</w:t>
      </w:r>
      <w:r w:rsidR="00466A93"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</w:rPr>
        <w:t>,4,4</w:t>
      </w:r>
      <w:r w:rsidRPr="00577475">
        <w:rPr>
          <w:rFonts w:cs="David"/>
          <w:sz w:val="24"/>
          <w:szCs w:val="24"/>
        </w:rPr>
        <w:t>)</w:t>
      </w:r>
      <w:r w:rsidR="00544AF3">
        <w:rPr>
          <w:rFonts w:cs="David" w:hint="cs"/>
          <w:sz w:val="24"/>
          <w:szCs w:val="24"/>
          <w:rtl/>
        </w:rPr>
        <w:t xml:space="preserve"> </w:t>
      </w:r>
      <w:r w:rsidRPr="00577475">
        <w:rPr>
          <w:rFonts w:cs="David" w:hint="cs"/>
          <w:sz w:val="24"/>
          <w:szCs w:val="24"/>
          <w:rtl/>
        </w:rPr>
        <w:t xml:space="preserve">אך </w:t>
      </w:r>
      <w:r w:rsidR="00466A93">
        <w:rPr>
          <w:rFonts w:cs="David" w:hint="cs"/>
          <w:sz w:val="24"/>
          <w:szCs w:val="24"/>
          <w:rtl/>
        </w:rPr>
        <w:t xml:space="preserve">אינו </w:t>
      </w:r>
      <w:r w:rsidRPr="00577475">
        <w:rPr>
          <w:rFonts w:cs="David" w:hint="cs"/>
          <w:sz w:val="24"/>
          <w:szCs w:val="24"/>
          <w:rtl/>
        </w:rPr>
        <w:t xml:space="preserve">זהה למצולע </w:t>
      </w:r>
      <w:r>
        <w:rPr>
          <w:rFonts w:cs="David"/>
          <w:sz w:val="24"/>
          <w:szCs w:val="24"/>
        </w:rPr>
        <w:t>C(</w:t>
      </w:r>
      <w:r w:rsidR="00466A93"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</w:rPr>
        <w:t>,4,4</w:t>
      </w:r>
      <w:r w:rsidRPr="00577475">
        <w:rPr>
          <w:rFonts w:cs="David"/>
          <w:sz w:val="24"/>
          <w:szCs w:val="24"/>
        </w:rPr>
        <w:t>)</w:t>
      </w:r>
      <w:r w:rsidR="00466A93">
        <w:rPr>
          <w:rFonts w:cs="David" w:hint="cs"/>
          <w:sz w:val="24"/>
          <w:szCs w:val="24"/>
          <w:rtl/>
        </w:rPr>
        <w:t xml:space="preserve"> ואינו זהה למצולע </w:t>
      </w:r>
      <w:r w:rsidR="00466A93">
        <w:rPr>
          <w:rFonts w:cs="David"/>
          <w:sz w:val="24"/>
          <w:szCs w:val="24"/>
        </w:rPr>
        <w:t>D(1,2,4,5)</w:t>
      </w:r>
    </w:p>
    <w:p w:rsidR="00544AF3" w:rsidRDefault="00544AF3" w:rsidP="00544AF3">
      <w:pPr>
        <w:pStyle w:val="af"/>
        <w:numPr>
          <w:ilvl w:val="1"/>
          <w:numId w:val="11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>הגדר שתי מחלקות יורשות ממחלקת המצולע הסגור:</w:t>
      </w:r>
    </w:p>
    <w:p w:rsidR="00544AF3" w:rsidRDefault="00544AF3" w:rsidP="007F5113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left="1847" w:right="1134" w:hanging="425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מחלקה עבור משולש (</w:t>
      </w:r>
      <w:r w:rsidRPr="00795477">
        <w:rPr>
          <w:rFonts w:cs="David"/>
          <w:sz w:val="24"/>
          <w:szCs w:val="24"/>
        </w:rPr>
        <w:t>Triangle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משולש הינו מצולע סגור בעל 3 צלעות.</w:t>
      </w:r>
      <w:r w:rsidR="00450811">
        <w:rPr>
          <w:rFonts w:cs="David"/>
          <w:sz w:val="24"/>
          <w:szCs w:val="24"/>
          <w:rtl/>
        </w:rPr>
        <w:br/>
      </w:r>
      <w:r w:rsidR="00450811">
        <w:rPr>
          <w:rFonts w:cs="David" w:hint="cs"/>
          <w:sz w:val="24"/>
          <w:szCs w:val="24"/>
          <w:rtl/>
        </w:rPr>
        <w:t>המחלקה כוללת בין השאר:</w:t>
      </w:r>
    </w:p>
    <w:p w:rsidR="00450811" w:rsidRPr="007F5113" w:rsidRDefault="00450811" w:rsidP="007F5113">
      <w:pPr>
        <w:pStyle w:val="af"/>
        <w:numPr>
          <w:ilvl w:val="2"/>
          <w:numId w:val="22"/>
        </w:numPr>
        <w:spacing w:line="276" w:lineRule="auto"/>
        <w:ind w:right="1134"/>
        <w:jc w:val="both"/>
        <w:rPr>
          <w:rFonts w:cs="David"/>
          <w:sz w:val="24"/>
          <w:szCs w:val="24"/>
        </w:rPr>
      </w:pPr>
      <w:r w:rsidRPr="007F5113">
        <w:rPr>
          <w:rFonts w:cs="David" w:hint="cs"/>
          <w:sz w:val="24"/>
          <w:szCs w:val="24"/>
          <w:rtl/>
        </w:rPr>
        <w:t xml:space="preserve">בנאי המקבל </w:t>
      </w:r>
      <w:r w:rsidRPr="007F5113">
        <w:rPr>
          <w:rFonts w:cs="David" w:hint="cs"/>
          <w:sz w:val="24"/>
          <w:szCs w:val="24"/>
          <w:u w:val="single"/>
          <w:rtl/>
        </w:rPr>
        <w:t>אך ורק שלושה ערכים</w:t>
      </w:r>
      <w:r w:rsidRPr="007F5113">
        <w:rPr>
          <w:rFonts w:cs="David" w:hint="cs"/>
          <w:sz w:val="24"/>
          <w:szCs w:val="24"/>
          <w:rtl/>
        </w:rPr>
        <w:t xml:space="preserve"> כפרמטרים, המייצגים את אורכי הצלעות של המשולש.</w:t>
      </w:r>
    </w:p>
    <w:p w:rsidR="00544AF3" w:rsidRPr="00544AF3" w:rsidRDefault="00544AF3" w:rsidP="007F5113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left="1847" w:right="1134" w:hanging="425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מחלקה עבור מלבן (</w:t>
      </w:r>
      <w:r w:rsidRPr="00795477">
        <w:rPr>
          <w:rFonts w:cs="David"/>
          <w:sz w:val="24"/>
          <w:szCs w:val="24"/>
        </w:rPr>
        <w:t>Rectangle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מלבן הינו מצולע סגור, בעל </w:t>
      </w:r>
      <w:r w:rsidR="00450811">
        <w:rPr>
          <w:rFonts w:cs="David" w:hint="cs"/>
          <w:sz w:val="24"/>
          <w:szCs w:val="24"/>
          <w:rtl/>
        </w:rPr>
        <w:t xml:space="preserve">2 זוגות של צלעות מקבילות זהות.  </w:t>
      </w:r>
    </w:p>
    <w:p w:rsidR="00450811" w:rsidRDefault="00450811" w:rsidP="007F5113">
      <w:pPr>
        <w:pStyle w:val="af"/>
        <w:spacing w:line="276" w:lineRule="auto"/>
        <w:ind w:left="1847" w:right="1134" w:hanging="1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המחלקה כוללת בין השאר:</w:t>
      </w:r>
    </w:p>
    <w:p w:rsidR="00450811" w:rsidRDefault="00450811" w:rsidP="007F5113">
      <w:pPr>
        <w:pStyle w:val="af"/>
        <w:numPr>
          <w:ilvl w:val="2"/>
          <w:numId w:val="24"/>
        </w:numPr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בנאי המקבל </w:t>
      </w:r>
      <w:r w:rsidRPr="00450811">
        <w:rPr>
          <w:rFonts w:cs="David" w:hint="cs"/>
          <w:sz w:val="24"/>
          <w:szCs w:val="24"/>
          <w:u w:val="single"/>
          <w:rtl/>
        </w:rPr>
        <w:t>אך ורק שני ערכים</w:t>
      </w:r>
      <w:r>
        <w:rPr>
          <w:rFonts w:cs="David" w:hint="cs"/>
          <w:sz w:val="24"/>
          <w:szCs w:val="24"/>
          <w:rtl/>
        </w:rPr>
        <w:t xml:space="preserve"> כפרמטרים, המייצגים את אורכי 2 צלעות סמוכות של המלבן. הבנאי יציב ערכים עבור </w:t>
      </w:r>
      <w:r w:rsidRPr="00450811">
        <w:rPr>
          <w:rFonts w:cs="David" w:hint="cs"/>
          <w:sz w:val="24"/>
          <w:szCs w:val="24"/>
          <w:u w:val="single"/>
          <w:rtl/>
        </w:rPr>
        <w:t>כל ארבעת הצלעות</w:t>
      </w:r>
      <w:r>
        <w:rPr>
          <w:rFonts w:cs="David" w:hint="cs"/>
          <w:sz w:val="24"/>
          <w:szCs w:val="24"/>
          <w:rtl/>
        </w:rPr>
        <w:t xml:space="preserve"> במערך אורכי הצלעות.</w:t>
      </w:r>
    </w:p>
    <w:p w:rsidR="003E1105" w:rsidRDefault="003E1105" w:rsidP="00E435A2">
      <w:pPr>
        <w:pStyle w:val="af"/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ab/>
      </w:r>
    </w:p>
    <w:p w:rsidR="003A2A63" w:rsidRDefault="003E1105" w:rsidP="003E1105">
      <w:pPr>
        <w:pStyle w:val="af"/>
        <w:spacing w:line="276" w:lineRule="auto"/>
        <w:ind w:left="1306"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שים</w:t>
      </w:r>
      <w:r w:rsidRPr="00577475">
        <w:rPr>
          <w:rFonts w:cs="David" w:hint="cs"/>
          <w:sz w:val="24"/>
          <w:szCs w:val="24"/>
          <w:rtl/>
        </w:rPr>
        <w:t xml:space="preserve"> לב! את יצירת מערך הצלעות </w:t>
      </w:r>
      <w:r>
        <w:rPr>
          <w:rFonts w:cs="David" w:hint="cs"/>
          <w:sz w:val="24"/>
          <w:szCs w:val="24"/>
          <w:rtl/>
        </w:rPr>
        <w:t>יש</w:t>
      </w:r>
      <w:r w:rsidRPr="00577475">
        <w:rPr>
          <w:rFonts w:cs="David" w:hint="cs"/>
          <w:sz w:val="24"/>
          <w:szCs w:val="24"/>
          <w:rtl/>
        </w:rPr>
        <w:t xml:space="preserve"> לכתוב פעם אחת בלבד</w:t>
      </w:r>
      <w:r w:rsidR="008B1DC6">
        <w:rPr>
          <w:rFonts w:cs="David" w:hint="cs"/>
          <w:sz w:val="24"/>
          <w:szCs w:val="24"/>
          <w:rtl/>
        </w:rPr>
        <w:t>, בבנאי של מחלקת מצולע</w:t>
      </w:r>
      <w:r w:rsidR="007F5113">
        <w:rPr>
          <w:rFonts w:cs="David" w:hint="cs"/>
          <w:sz w:val="24"/>
          <w:szCs w:val="24"/>
          <w:rtl/>
        </w:rPr>
        <w:t>.</w:t>
      </w:r>
    </w:p>
    <w:p w:rsidR="003E1105" w:rsidRPr="00450811" w:rsidRDefault="003E1105" w:rsidP="00E435A2">
      <w:pPr>
        <w:pStyle w:val="af"/>
        <w:tabs>
          <w:tab w:val="num" w:pos="-52"/>
        </w:tabs>
        <w:spacing w:line="276" w:lineRule="auto"/>
        <w:ind w:right="1134"/>
        <w:jc w:val="both"/>
        <w:rPr>
          <w:rFonts w:cs="David"/>
          <w:sz w:val="24"/>
          <w:szCs w:val="24"/>
          <w:rtl/>
        </w:rPr>
      </w:pPr>
    </w:p>
    <w:p w:rsidR="00476841" w:rsidRDefault="00476841" w:rsidP="00476841">
      <w:pPr>
        <w:pStyle w:val="af"/>
        <w:tabs>
          <w:tab w:val="num" w:pos="226"/>
        </w:tabs>
        <w:spacing w:line="276" w:lineRule="auto"/>
        <w:ind w:left="1306"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בנוסף, עליך לשקול האם יש צורך להגדיר את השיטות הבאות. במידה וכן, הגדר אותם במחלקה המתאימה:</w:t>
      </w:r>
    </w:p>
    <w:p w:rsidR="00476841" w:rsidRDefault="00476841" w:rsidP="00476841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</w:t>
      </w:r>
      <w:r w:rsidR="00B541CA" w:rsidRPr="00476841">
        <w:rPr>
          <w:rFonts w:cs="David" w:hint="cs"/>
          <w:sz w:val="24"/>
          <w:szCs w:val="24"/>
          <w:rtl/>
        </w:rPr>
        <w:t>נאי העתקה</w:t>
      </w:r>
    </w:p>
    <w:p w:rsidR="00476841" w:rsidRDefault="00476841" w:rsidP="00476841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פונקציות הצבה (</w:t>
      </w:r>
      <w:r w:rsidR="00B541CA" w:rsidRPr="00476841">
        <w:rPr>
          <w:rFonts w:cs="David"/>
          <w:sz w:val="24"/>
          <w:szCs w:val="24"/>
        </w:rPr>
        <w:t>set</w:t>
      </w:r>
      <w:r>
        <w:rPr>
          <w:rFonts w:cs="David" w:hint="cs"/>
          <w:sz w:val="24"/>
          <w:szCs w:val="24"/>
          <w:rtl/>
        </w:rPr>
        <w:t>)</w:t>
      </w:r>
    </w:p>
    <w:p w:rsidR="00476841" w:rsidRDefault="00476841" w:rsidP="00476841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פונקציות אחזור (</w:t>
      </w:r>
      <w:r w:rsidR="00B541CA" w:rsidRPr="00476841">
        <w:rPr>
          <w:rFonts w:cs="David"/>
          <w:sz w:val="24"/>
          <w:szCs w:val="24"/>
        </w:rPr>
        <w:t>get</w:t>
      </w:r>
      <w:r>
        <w:rPr>
          <w:rFonts w:cs="David" w:hint="cs"/>
          <w:sz w:val="24"/>
          <w:szCs w:val="24"/>
          <w:rtl/>
        </w:rPr>
        <w:t>)</w:t>
      </w:r>
    </w:p>
    <w:p w:rsidR="00476841" w:rsidRDefault="00B541CA" w:rsidP="00476841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 w:rsidRPr="00476841">
        <w:rPr>
          <w:rFonts w:cs="David" w:hint="cs"/>
          <w:sz w:val="24"/>
          <w:szCs w:val="24"/>
          <w:rtl/>
        </w:rPr>
        <w:t xml:space="preserve"> שיטות הדורסות שיטות </w:t>
      </w:r>
      <w:r w:rsidR="00476841">
        <w:rPr>
          <w:rFonts w:cs="David" w:hint="cs"/>
          <w:sz w:val="24"/>
          <w:szCs w:val="24"/>
          <w:rtl/>
        </w:rPr>
        <w:t>ממחלקת</w:t>
      </w:r>
      <w:r w:rsidRPr="00476841">
        <w:rPr>
          <w:rFonts w:cs="David" w:hint="cs"/>
          <w:sz w:val="24"/>
          <w:szCs w:val="24"/>
          <w:rtl/>
        </w:rPr>
        <w:t xml:space="preserve"> </w:t>
      </w:r>
      <w:r w:rsidRPr="00476841">
        <w:rPr>
          <w:rFonts w:cs="David"/>
          <w:sz w:val="24"/>
          <w:szCs w:val="24"/>
        </w:rPr>
        <w:t>Polygon</w:t>
      </w:r>
      <w:r w:rsidR="00476841" w:rsidRPr="00476841">
        <w:rPr>
          <w:rFonts w:cs="David" w:hint="cs"/>
          <w:sz w:val="24"/>
          <w:szCs w:val="24"/>
          <w:rtl/>
        </w:rPr>
        <w:t xml:space="preserve"> </w:t>
      </w:r>
    </w:p>
    <w:p w:rsidR="00476841" w:rsidRDefault="00476841" w:rsidP="00476841">
      <w:pPr>
        <w:pStyle w:val="af"/>
        <w:numPr>
          <w:ilvl w:val="2"/>
          <w:numId w:val="11"/>
        </w:numPr>
        <w:tabs>
          <w:tab w:val="num" w:pos="226"/>
        </w:tabs>
        <w:spacing w:line="276" w:lineRule="auto"/>
        <w:ind w:right="1134"/>
        <w:jc w:val="both"/>
        <w:rPr>
          <w:rFonts w:cs="David"/>
          <w:sz w:val="24"/>
          <w:szCs w:val="24"/>
        </w:rPr>
      </w:pPr>
      <w:r w:rsidRPr="00577475">
        <w:rPr>
          <w:rFonts w:cs="David" w:hint="cs"/>
          <w:sz w:val="24"/>
          <w:szCs w:val="24"/>
          <w:rtl/>
        </w:rPr>
        <w:t xml:space="preserve">כל פונקציה נוספת </w:t>
      </w:r>
      <w:r>
        <w:rPr>
          <w:rFonts w:cs="David" w:hint="cs"/>
          <w:sz w:val="24"/>
          <w:szCs w:val="24"/>
          <w:rtl/>
        </w:rPr>
        <w:t>שתמצא לנכון (אם קטע ת</w:t>
      </w:r>
      <w:r w:rsidRPr="00577475">
        <w:rPr>
          <w:rFonts w:cs="David" w:hint="cs"/>
          <w:sz w:val="24"/>
          <w:szCs w:val="24"/>
          <w:rtl/>
        </w:rPr>
        <w:t>כנית מסוים נכתב מספר פעמים יש לכתבו כפונקציה</w:t>
      </w:r>
      <w:r>
        <w:rPr>
          <w:rFonts w:cs="David" w:hint="cs"/>
          <w:sz w:val="24"/>
          <w:szCs w:val="24"/>
          <w:rtl/>
        </w:rPr>
        <w:t>).</w:t>
      </w:r>
    </w:p>
    <w:p w:rsidR="00836835" w:rsidRDefault="000F1072" w:rsidP="000F1072">
      <w:pPr>
        <w:pStyle w:val="af"/>
        <w:numPr>
          <w:ilvl w:val="1"/>
          <w:numId w:val="11"/>
        </w:numPr>
        <w:tabs>
          <w:tab w:val="num" w:pos="226"/>
        </w:tabs>
        <w:spacing w:before="240"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כתוב תכנית ראשית אשר תקלוט את נתוניהם של שני מצולעים. על התכנית לבדוק אם שני המצולעים שווים (כהגדרתם בסעיף א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מספר הצלעות שווה, וההיקף שווה), ולהדפיס הודעה מתאימה.</w:t>
      </w:r>
    </w:p>
    <w:p w:rsidR="000F1072" w:rsidRDefault="000F1072" w:rsidP="000F1072">
      <w:pPr>
        <w:pStyle w:val="af"/>
        <w:tabs>
          <w:tab w:val="num" w:pos="226"/>
        </w:tabs>
        <w:spacing w:before="240" w:line="276" w:lineRule="auto"/>
        <w:ind w:left="1306" w:right="1134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הנחיות נוספות:</w:t>
      </w:r>
    </w:p>
    <w:p w:rsidR="000F1072" w:rsidRDefault="000F1072" w:rsidP="000F1072">
      <w:pPr>
        <w:pStyle w:val="af"/>
        <w:numPr>
          <w:ilvl w:val="0"/>
          <w:numId w:val="17"/>
        </w:numPr>
        <w:tabs>
          <w:tab w:val="num" w:pos="226"/>
        </w:tabs>
        <w:spacing w:before="240" w:line="276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התכנית תציג הודעה למשתמש</w:t>
      </w:r>
      <w:r w:rsidRPr="000F1072">
        <w:rPr>
          <w:rFonts w:cs="David" w:hint="cs"/>
          <w:sz w:val="24"/>
          <w:szCs w:val="24"/>
          <w:rtl/>
        </w:rPr>
        <w:t xml:space="preserve"> </w:t>
      </w:r>
      <w:r w:rsidRPr="00795477">
        <w:rPr>
          <w:rFonts w:cs="David"/>
          <w:sz w:val="24"/>
          <w:szCs w:val="24"/>
          <w:highlight w:val="green"/>
        </w:rPr>
        <w:t>enter number of sides for polygon 1:</w:t>
      </w:r>
      <w:r w:rsidRPr="00795477">
        <w:rPr>
          <w:rFonts w:cs="David"/>
          <w:sz w:val="24"/>
          <w:szCs w:val="24"/>
        </w:rPr>
        <w:t xml:space="preserve"> </w:t>
      </w:r>
      <w:r w:rsidRPr="00795477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ותקלוט</w:t>
      </w:r>
      <w:r w:rsidRPr="00795477">
        <w:rPr>
          <w:rFonts w:cs="David" w:hint="cs"/>
          <w:sz w:val="24"/>
          <w:szCs w:val="24"/>
          <w:rtl/>
        </w:rPr>
        <w:t xml:space="preserve"> את מספר הצלעות במצולע הראשון.</w:t>
      </w:r>
    </w:p>
    <w:p w:rsidR="0083209B" w:rsidRDefault="000F1072" w:rsidP="000F1072">
      <w:pPr>
        <w:pStyle w:val="af"/>
        <w:numPr>
          <w:ilvl w:val="0"/>
          <w:numId w:val="17"/>
        </w:numPr>
        <w:tabs>
          <w:tab w:val="num" w:pos="226"/>
        </w:tabs>
        <w:spacing w:before="240" w:line="276" w:lineRule="auto"/>
        <w:ind w:right="1134"/>
        <w:jc w:val="both"/>
        <w:rPr>
          <w:rFonts w:cs="David"/>
          <w:sz w:val="24"/>
          <w:szCs w:val="24"/>
        </w:rPr>
      </w:pPr>
      <w:r w:rsidRPr="00795477">
        <w:rPr>
          <w:rFonts w:cs="David" w:hint="cs"/>
          <w:sz w:val="24"/>
          <w:szCs w:val="24"/>
          <w:rtl/>
        </w:rPr>
        <w:t xml:space="preserve">התוכנית </w:t>
      </w:r>
      <w:r>
        <w:rPr>
          <w:rFonts w:cs="David" w:hint="cs"/>
          <w:sz w:val="24"/>
          <w:szCs w:val="24"/>
          <w:rtl/>
        </w:rPr>
        <w:t>תציג הודעה</w:t>
      </w:r>
      <w:r w:rsidRPr="00795477">
        <w:rPr>
          <w:rFonts w:cs="David" w:hint="cs"/>
          <w:sz w:val="24"/>
          <w:szCs w:val="24"/>
          <w:rtl/>
        </w:rPr>
        <w:t xml:space="preserve"> למשתמש </w:t>
      </w:r>
      <w:r w:rsidRPr="00795477">
        <w:rPr>
          <w:rFonts w:cs="David"/>
          <w:sz w:val="24"/>
          <w:szCs w:val="24"/>
          <w:highlight w:val="green"/>
        </w:rPr>
        <w:t>enter sides for polygon:</w:t>
      </w:r>
      <w:r w:rsidRPr="00795477">
        <w:rPr>
          <w:rFonts w:cs="David"/>
          <w:sz w:val="24"/>
          <w:szCs w:val="24"/>
        </w:rPr>
        <w:t xml:space="preserve"> </w:t>
      </w:r>
      <w:r w:rsidRPr="00795477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ותקלוט</w:t>
      </w:r>
      <w:r w:rsidRPr="00795477">
        <w:rPr>
          <w:rFonts w:cs="David" w:hint="cs"/>
          <w:sz w:val="24"/>
          <w:szCs w:val="24"/>
          <w:rtl/>
        </w:rPr>
        <w:t xml:space="preserve"> את ערכי הצלעות של המצולע הראשון</w: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ab/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>במידה ומספר הצלעות הוא 3 או 4, הדפסת ההודעה והקלט הינם מהתכנית הראשית, אחרת ההדפסה והקלט יתבצעו ע"י  הבנאי של מחלקת מצולע.</w:t>
      </w:r>
    </w:p>
    <w:p w:rsidR="0083209B" w:rsidRDefault="0083209B" w:rsidP="0083209B">
      <w:pPr>
        <w:pStyle w:val="af"/>
        <w:spacing w:before="240" w:line="276" w:lineRule="auto"/>
        <w:ind w:left="1800" w:right="1134"/>
        <w:jc w:val="both"/>
        <w:rPr>
          <w:rFonts w:cs="David"/>
          <w:sz w:val="24"/>
          <w:szCs w:val="24"/>
          <w:u w:val="single"/>
          <w:rtl/>
        </w:rPr>
      </w:pPr>
      <w:r w:rsidRPr="0083209B">
        <w:rPr>
          <w:rFonts w:cs="David" w:hint="cs"/>
          <w:sz w:val="24"/>
          <w:szCs w:val="24"/>
          <w:u w:val="single"/>
          <w:rtl/>
        </w:rPr>
        <w:t>ניתן להניח שכל מצולע בעל 4 צלעות הוא מלבן.</w:t>
      </w:r>
    </w:p>
    <w:p w:rsidR="0083209B" w:rsidRPr="0083209B" w:rsidRDefault="0083209B" w:rsidP="0083209B">
      <w:pPr>
        <w:pStyle w:val="af"/>
        <w:numPr>
          <w:ilvl w:val="0"/>
          <w:numId w:val="17"/>
        </w:numPr>
        <w:spacing w:before="240" w:line="276" w:lineRule="auto"/>
        <w:ind w:right="1134"/>
        <w:jc w:val="both"/>
        <w:rPr>
          <w:rFonts w:cs="David"/>
          <w:sz w:val="24"/>
          <w:szCs w:val="24"/>
          <w:u w:val="single"/>
        </w:rPr>
      </w:pPr>
      <w:r w:rsidRPr="00795477">
        <w:rPr>
          <w:rFonts w:cs="David" w:hint="cs"/>
          <w:sz w:val="24"/>
          <w:szCs w:val="24"/>
          <w:rtl/>
        </w:rPr>
        <w:t>ל</w:t>
      </w:r>
      <w:r>
        <w:rPr>
          <w:rFonts w:cs="David" w:hint="cs"/>
          <w:sz w:val="24"/>
          <w:szCs w:val="24"/>
          <w:rtl/>
        </w:rPr>
        <w:t>אחר מכן, הת</w:t>
      </w:r>
      <w:r w:rsidRPr="00795477">
        <w:rPr>
          <w:rFonts w:cs="David" w:hint="cs"/>
          <w:sz w:val="24"/>
          <w:szCs w:val="24"/>
          <w:rtl/>
        </w:rPr>
        <w:t xml:space="preserve">כנית </w:t>
      </w:r>
      <w:r>
        <w:rPr>
          <w:rFonts w:cs="David" w:hint="cs"/>
          <w:sz w:val="24"/>
          <w:szCs w:val="24"/>
          <w:rtl/>
        </w:rPr>
        <w:t xml:space="preserve">תציג </w:t>
      </w:r>
      <w:r w:rsidRPr="00795477">
        <w:rPr>
          <w:rFonts w:cs="David" w:hint="cs"/>
          <w:sz w:val="24"/>
          <w:szCs w:val="24"/>
          <w:rtl/>
        </w:rPr>
        <w:t xml:space="preserve">למשתמש </w:t>
      </w:r>
      <w:r>
        <w:rPr>
          <w:rFonts w:cs="David" w:hint="cs"/>
          <w:sz w:val="24"/>
          <w:szCs w:val="24"/>
          <w:rtl/>
        </w:rPr>
        <w:t>את ה</w:t>
      </w:r>
      <w:r w:rsidRPr="00795477">
        <w:rPr>
          <w:rFonts w:cs="David" w:hint="cs"/>
          <w:sz w:val="24"/>
          <w:szCs w:val="24"/>
          <w:rtl/>
        </w:rPr>
        <w:t xml:space="preserve">הודעה </w:t>
      </w:r>
      <w:r w:rsidRPr="00795477">
        <w:rPr>
          <w:rFonts w:cs="David"/>
          <w:sz w:val="24"/>
          <w:szCs w:val="24"/>
          <w:highlight w:val="green"/>
        </w:rPr>
        <w:t>enter number of sides for polygon 2:</w:t>
      </w:r>
      <w:r w:rsidRPr="00795477"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ותקלוט את מספר הצלעות של המצולע השני.</w:t>
      </w:r>
    </w:p>
    <w:p w:rsidR="00CF6E08" w:rsidRDefault="00CF6E08" w:rsidP="00CF6E08">
      <w:pPr>
        <w:pStyle w:val="af"/>
        <w:numPr>
          <w:ilvl w:val="0"/>
          <w:numId w:val="17"/>
        </w:numPr>
        <w:spacing w:before="240" w:line="276" w:lineRule="auto"/>
        <w:ind w:right="1134"/>
        <w:jc w:val="both"/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u w:val="single"/>
          <w:rtl/>
        </w:rPr>
        <w:t xml:space="preserve">רק </w:t>
      </w:r>
      <w:r w:rsidR="0083209B">
        <w:rPr>
          <w:rFonts w:cs="David" w:hint="cs"/>
          <w:sz w:val="24"/>
          <w:szCs w:val="24"/>
          <w:u w:val="single"/>
          <w:rtl/>
        </w:rPr>
        <w:t>במידה ומספר הצלעות במצולע הראשון שווה למספר הצלעות במצולע השני</w:t>
      </w:r>
      <w:r>
        <w:rPr>
          <w:rFonts w:cs="David" w:hint="cs"/>
          <w:sz w:val="24"/>
          <w:szCs w:val="24"/>
          <w:u w:val="single"/>
          <w:rtl/>
        </w:rPr>
        <w:t>,</w:t>
      </w:r>
      <w:r>
        <w:rPr>
          <w:rFonts w:cs="David" w:hint="cs"/>
          <w:sz w:val="24"/>
          <w:szCs w:val="24"/>
          <w:rtl/>
        </w:rPr>
        <w:t xml:space="preserve"> </w:t>
      </w:r>
      <w:r w:rsidR="0083209B" w:rsidRPr="00795477">
        <w:rPr>
          <w:rFonts w:cs="David" w:hint="cs"/>
          <w:sz w:val="24"/>
          <w:szCs w:val="24"/>
          <w:rtl/>
        </w:rPr>
        <w:t xml:space="preserve">התוכנית </w:t>
      </w:r>
      <w:r w:rsidR="0083209B">
        <w:rPr>
          <w:rFonts w:cs="David" w:hint="cs"/>
          <w:sz w:val="24"/>
          <w:szCs w:val="24"/>
          <w:rtl/>
        </w:rPr>
        <w:t>תציג</w:t>
      </w:r>
      <w:r w:rsidR="0083209B" w:rsidRPr="00795477">
        <w:rPr>
          <w:rFonts w:cs="David" w:hint="cs"/>
          <w:sz w:val="24"/>
          <w:szCs w:val="24"/>
          <w:rtl/>
        </w:rPr>
        <w:t xml:space="preserve"> למשתמש הודעה </w:t>
      </w:r>
      <w:r w:rsidR="0083209B" w:rsidRPr="00795477">
        <w:rPr>
          <w:rFonts w:cs="David"/>
          <w:sz w:val="24"/>
          <w:szCs w:val="24"/>
          <w:highlight w:val="green"/>
        </w:rPr>
        <w:t>enter sides for polygon:</w:t>
      </w:r>
      <w:r w:rsidR="0083209B" w:rsidRPr="00795477">
        <w:rPr>
          <w:rFonts w:cs="David"/>
          <w:sz w:val="24"/>
          <w:szCs w:val="24"/>
        </w:rPr>
        <w:t xml:space="preserve"> </w:t>
      </w:r>
      <w:r w:rsidR="0083209B" w:rsidRPr="00795477">
        <w:rPr>
          <w:rFonts w:cs="David" w:hint="cs"/>
          <w:sz w:val="24"/>
          <w:szCs w:val="24"/>
          <w:rtl/>
        </w:rPr>
        <w:t xml:space="preserve"> </w:t>
      </w:r>
      <w:r w:rsidR="0083209B">
        <w:rPr>
          <w:rFonts w:cs="David" w:hint="cs"/>
          <w:sz w:val="24"/>
          <w:szCs w:val="24"/>
          <w:rtl/>
        </w:rPr>
        <w:t>ותקלוט</w:t>
      </w:r>
      <w:r w:rsidR="0083209B" w:rsidRPr="00795477">
        <w:rPr>
          <w:rFonts w:cs="David" w:hint="cs"/>
          <w:sz w:val="24"/>
          <w:szCs w:val="24"/>
          <w:rtl/>
        </w:rPr>
        <w:t xml:space="preserve"> את ערכי הצלעות של המצולע השנ</w:t>
      </w:r>
      <w:r w:rsidR="0083209B">
        <w:rPr>
          <w:rFonts w:cs="David" w:hint="cs"/>
          <w:sz w:val="24"/>
          <w:szCs w:val="24"/>
          <w:rtl/>
        </w:rPr>
        <w:t>י.</w:t>
      </w:r>
    </w:p>
    <w:p w:rsidR="00CF6E08" w:rsidRPr="00CF6E08" w:rsidRDefault="00CF6E08" w:rsidP="00CF6E08">
      <w:pPr>
        <w:pStyle w:val="af"/>
        <w:numPr>
          <w:ilvl w:val="0"/>
          <w:numId w:val="17"/>
        </w:numPr>
        <w:spacing w:before="240" w:line="276" w:lineRule="auto"/>
        <w:ind w:right="1134"/>
        <w:jc w:val="both"/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אם שני המצולעים שווים, התכנית תדפיס: </w:t>
      </w:r>
      <w:r w:rsidRPr="00795477">
        <w:rPr>
          <w:rFonts w:cs="David"/>
          <w:sz w:val="24"/>
          <w:szCs w:val="24"/>
          <w:highlight w:val="yellow"/>
        </w:rPr>
        <w:t>equal</w:t>
      </w:r>
      <w:r>
        <w:rPr>
          <w:rFonts w:cs="David" w:hint="cs"/>
          <w:sz w:val="24"/>
          <w:szCs w:val="24"/>
          <w:rtl/>
        </w:rPr>
        <w:t xml:space="preserve">, אחרת התכנית תדפיס: </w:t>
      </w:r>
      <w:r w:rsidRPr="00795477">
        <w:rPr>
          <w:rFonts w:cs="David"/>
          <w:sz w:val="24"/>
          <w:szCs w:val="24"/>
          <w:highlight w:val="yellow"/>
        </w:rPr>
        <w:t>not equal</w:t>
      </w:r>
      <w:r>
        <w:rPr>
          <w:rFonts w:cs="David" w:hint="cs"/>
          <w:sz w:val="24"/>
          <w:szCs w:val="24"/>
          <w:rtl/>
        </w:rPr>
        <w:t>.</w:t>
      </w:r>
    </w:p>
    <w:p w:rsidR="00CF6E08" w:rsidRPr="00CF6E08" w:rsidRDefault="00CF6E08" w:rsidP="00CF6E08">
      <w:pPr>
        <w:pStyle w:val="af"/>
        <w:spacing w:before="240" w:line="276" w:lineRule="auto"/>
        <w:ind w:left="1306" w:right="1134"/>
        <w:jc w:val="both"/>
        <w:rPr>
          <w:rFonts w:cs="David"/>
          <w:sz w:val="24"/>
          <w:szCs w:val="24"/>
        </w:rPr>
      </w:pPr>
      <w:r w:rsidRPr="00CF6E08">
        <w:rPr>
          <w:rFonts w:cs="David" w:hint="cs"/>
          <w:sz w:val="24"/>
          <w:szCs w:val="24"/>
          <w:rtl/>
        </w:rPr>
        <w:lastRenderedPageBreak/>
        <w:t>הערה</w:t>
      </w:r>
      <w:r>
        <w:rPr>
          <w:rFonts w:cs="David" w:hint="cs"/>
          <w:sz w:val="24"/>
          <w:szCs w:val="24"/>
          <w:rtl/>
        </w:rPr>
        <w:t xml:space="preserve">: ניתן להניח שהקלט תקין, כלומר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הערכים הינם שלמים וחיוביים, ומספר אורכי הצלעות הנקלט תואם למספר הצלעות (פרט למקרה של מלבן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בו מספר הצלעות הוא 2, אך מספר אורכי הצלעות הנקלט הוא 2 בלבד)</w:t>
      </w:r>
    </w:p>
    <w:p w:rsidR="00D05880" w:rsidRPr="00F37B3F" w:rsidRDefault="00F37B3F" w:rsidP="00F37B3F">
      <w:pPr>
        <w:pStyle w:val="af0"/>
        <w:tabs>
          <w:tab w:val="left" w:pos="608"/>
        </w:tabs>
        <w:spacing w:line="276" w:lineRule="auto"/>
        <w:ind w:left="608" w:right="1134"/>
        <w:rPr>
          <w:rFonts w:asciiTheme="majorBidi" w:hAnsiTheme="majorBidi"/>
        </w:rPr>
      </w:pPr>
      <w:r w:rsidRPr="00F37B3F">
        <w:rPr>
          <w:rFonts w:asciiTheme="majorBidi" w:hAnsiTheme="majorBidi"/>
          <w:rtl/>
        </w:rPr>
        <w:t>דוגמ</w:t>
      </w:r>
      <w:r w:rsidR="00D05880" w:rsidRPr="00F37B3F">
        <w:rPr>
          <w:rFonts w:asciiTheme="majorBidi" w:hAnsiTheme="majorBidi"/>
          <w:rtl/>
        </w:rPr>
        <w:t>ת הרצה</w:t>
      </w:r>
      <w:r w:rsidR="00362205" w:rsidRPr="00F37B3F">
        <w:rPr>
          <w:rFonts w:asciiTheme="majorBidi" w:hAnsiTheme="majorBidi"/>
        </w:rPr>
        <w:t xml:space="preserve"> 1</w:t>
      </w:r>
      <w:r>
        <w:rPr>
          <w:rFonts w:asciiTheme="majorBidi" w:hAnsiTheme="majorBidi"/>
        </w:rPr>
        <w:t xml:space="preserve"> </w:t>
      </w:r>
      <w:r w:rsidR="00D05880" w:rsidRPr="00F37B3F">
        <w:rPr>
          <w:rFonts w:asciiTheme="majorBidi" w:hAnsiTheme="majorBidi"/>
          <w:rtl/>
        </w:rPr>
        <w:t>:</w:t>
      </w:r>
    </w:p>
    <w:p w:rsidR="00D05880" w:rsidRPr="00F37B3F" w:rsidRDefault="00D05880" w:rsidP="00E435A2">
      <w:pPr>
        <w:pStyle w:val="af0"/>
        <w:tabs>
          <w:tab w:val="left" w:pos="608"/>
        </w:tabs>
        <w:spacing w:line="276" w:lineRule="auto"/>
        <w:ind w:left="608" w:right="1134"/>
      </w:pPr>
    </w:p>
    <w:p w:rsidR="00D05880" w:rsidRPr="00F37B3F" w:rsidRDefault="00D05880" w:rsidP="00E435A2">
      <w:pPr>
        <w:pStyle w:val="af0"/>
        <w:numPr>
          <w:ins w:id="9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1:</w:t>
      </w:r>
      <w:r w:rsidRPr="00F37B3F">
        <w:t xml:space="preserve"> </w:t>
      </w:r>
    </w:p>
    <w:p w:rsidR="00D05880" w:rsidRPr="00F37B3F" w:rsidRDefault="00D05880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3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D05880" w:rsidRPr="00F37B3F" w:rsidRDefault="00D05880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>20 10 15</w:t>
      </w:r>
    </w:p>
    <w:p w:rsidR="00362205" w:rsidRPr="00F37B3F" w:rsidRDefault="00362205" w:rsidP="00E435A2">
      <w:pPr>
        <w:pStyle w:val="af0"/>
        <w:numPr>
          <w:ins w:id="10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2:</w:t>
      </w:r>
      <w:r w:rsidRPr="00F37B3F">
        <w:t xml:space="preserve"> </w:t>
      </w:r>
    </w:p>
    <w:p w:rsidR="00D05880" w:rsidRPr="00F37B3F" w:rsidRDefault="00D05880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3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D05880" w:rsidRPr="00F37B3F" w:rsidRDefault="00D05880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rtl/>
        </w:rPr>
      </w:pPr>
      <w:r w:rsidRPr="00F37B3F">
        <w:rPr>
          <w:highlight w:val="yellow"/>
        </w:rPr>
        <w:t>11 14 20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yellow"/>
        </w:rPr>
        <w:t>equal</w:t>
      </w:r>
      <w:proofErr w:type="gramEnd"/>
    </w:p>
    <w:p w:rsidR="00362205" w:rsidRPr="00F37B3F" w:rsidRDefault="00F37B3F" w:rsidP="00E435A2">
      <w:pPr>
        <w:pStyle w:val="af0"/>
        <w:tabs>
          <w:tab w:val="left" w:pos="608"/>
        </w:tabs>
        <w:spacing w:line="276" w:lineRule="auto"/>
        <w:ind w:left="608" w:right="1134"/>
        <w:rPr>
          <w:rFonts w:asciiTheme="majorBidi" w:hAnsiTheme="majorBidi"/>
        </w:rPr>
      </w:pPr>
      <w:r w:rsidRPr="00F37B3F">
        <w:rPr>
          <w:rFonts w:asciiTheme="majorBidi" w:hAnsiTheme="majorBidi"/>
          <w:rtl/>
        </w:rPr>
        <w:t>דוגמ</w:t>
      </w:r>
      <w:r w:rsidR="00362205" w:rsidRPr="00F37B3F">
        <w:rPr>
          <w:rFonts w:asciiTheme="majorBidi" w:hAnsiTheme="majorBidi"/>
          <w:rtl/>
        </w:rPr>
        <w:t>ת הרצה</w:t>
      </w:r>
      <w:r w:rsidR="00362205" w:rsidRPr="00F37B3F">
        <w:rPr>
          <w:rFonts w:asciiTheme="majorBidi" w:hAnsiTheme="majorBidi"/>
        </w:rPr>
        <w:t xml:space="preserve"> 2 </w:t>
      </w:r>
      <w:r w:rsidR="00362205" w:rsidRPr="00F37B3F">
        <w:rPr>
          <w:rFonts w:asciiTheme="majorBidi" w:hAnsiTheme="majorBidi"/>
          <w:rtl/>
        </w:rPr>
        <w:t>:</w:t>
      </w:r>
    </w:p>
    <w:p w:rsidR="00362205" w:rsidRPr="00F37B3F" w:rsidRDefault="00362205" w:rsidP="00E435A2">
      <w:pPr>
        <w:pStyle w:val="af0"/>
        <w:tabs>
          <w:tab w:val="left" w:pos="608"/>
        </w:tabs>
        <w:spacing w:line="276" w:lineRule="auto"/>
        <w:ind w:left="608" w:right="1134"/>
      </w:pPr>
    </w:p>
    <w:p w:rsidR="00362205" w:rsidRPr="00F37B3F" w:rsidRDefault="00362205" w:rsidP="00E435A2">
      <w:pPr>
        <w:pStyle w:val="af0"/>
        <w:numPr>
          <w:ins w:id="11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1: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3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>20 10 15</w:t>
      </w:r>
    </w:p>
    <w:p w:rsidR="00362205" w:rsidRPr="00F37B3F" w:rsidRDefault="00362205" w:rsidP="00E435A2">
      <w:pPr>
        <w:pStyle w:val="af0"/>
        <w:numPr>
          <w:ins w:id="12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2: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3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 xml:space="preserve">10 </w:t>
      </w:r>
      <w:proofErr w:type="gramStart"/>
      <w:r w:rsidRPr="00F37B3F">
        <w:rPr>
          <w:highlight w:val="yellow"/>
        </w:rPr>
        <w:t>14  20</w:t>
      </w:r>
      <w:proofErr w:type="gramEnd"/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yellow"/>
        </w:rPr>
        <w:t>not</w:t>
      </w:r>
      <w:proofErr w:type="gramEnd"/>
      <w:r w:rsidRPr="00F37B3F">
        <w:rPr>
          <w:highlight w:val="yellow"/>
        </w:rPr>
        <w:t xml:space="preserve"> equal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</w:p>
    <w:p w:rsidR="00362205" w:rsidRPr="00F37B3F" w:rsidRDefault="00F37B3F" w:rsidP="00E435A2">
      <w:pPr>
        <w:pStyle w:val="af0"/>
        <w:tabs>
          <w:tab w:val="left" w:pos="608"/>
        </w:tabs>
        <w:spacing w:line="276" w:lineRule="auto"/>
        <w:ind w:left="608" w:right="1134"/>
        <w:rPr>
          <w:rFonts w:asciiTheme="majorBidi" w:hAnsiTheme="majorBidi"/>
        </w:rPr>
      </w:pPr>
      <w:r w:rsidRPr="00F37B3F">
        <w:rPr>
          <w:rFonts w:asciiTheme="majorBidi" w:hAnsiTheme="majorBidi"/>
          <w:rtl/>
        </w:rPr>
        <w:t>דוגמ</w:t>
      </w:r>
      <w:r w:rsidR="00362205" w:rsidRPr="00F37B3F">
        <w:rPr>
          <w:rFonts w:asciiTheme="majorBidi" w:hAnsiTheme="majorBidi"/>
          <w:rtl/>
        </w:rPr>
        <w:t>ת הרצה</w:t>
      </w:r>
      <w:r w:rsidR="00362205" w:rsidRPr="00F37B3F">
        <w:rPr>
          <w:rFonts w:asciiTheme="majorBidi" w:hAnsiTheme="majorBidi"/>
        </w:rPr>
        <w:t xml:space="preserve"> 3 </w:t>
      </w:r>
      <w:r w:rsidR="00362205" w:rsidRPr="00F37B3F">
        <w:rPr>
          <w:rFonts w:asciiTheme="majorBidi" w:hAnsiTheme="majorBidi"/>
          <w:rtl/>
        </w:rPr>
        <w:t>:</w:t>
      </w:r>
    </w:p>
    <w:p w:rsidR="00362205" w:rsidRPr="00F37B3F" w:rsidRDefault="00362205" w:rsidP="00E435A2">
      <w:pPr>
        <w:pStyle w:val="af0"/>
        <w:tabs>
          <w:tab w:val="left" w:pos="608"/>
        </w:tabs>
        <w:spacing w:line="276" w:lineRule="auto"/>
        <w:ind w:left="608" w:right="1134"/>
      </w:pPr>
    </w:p>
    <w:p w:rsidR="00362205" w:rsidRPr="00F37B3F" w:rsidRDefault="00362205" w:rsidP="00E435A2">
      <w:pPr>
        <w:pStyle w:val="af0"/>
        <w:numPr>
          <w:ins w:id="13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1: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4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362205" w:rsidRPr="00F37B3F" w:rsidRDefault="0003427C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>20</w:t>
      </w:r>
      <w:r w:rsidR="00362205" w:rsidRPr="00F37B3F">
        <w:rPr>
          <w:highlight w:val="yellow"/>
        </w:rPr>
        <w:t xml:space="preserve"> </w:t>
      </w:r>
      <w:r w:rsidR="00BE6E61" w:rsidRPr="00F37B3F">
        <w:rPr>
          <w:highlight w:val="yellow"/>
        </w:rPr>
        <w:t>1</w:t>
      </w:r>
      <w:r w:rsidRPr="00F37B3F">
        <w:rPr>
          <w:highlight w:val="yellow"/>
        </w:rPr>
        <w:t xml:space="preserve">5 </w:t>
      </w:r>
    </w:p>
    <w:p w:rsidR="00362205" w:rsidRPr="00F37B3F" w:rsidRDefault="00362205" w:rsidP="00E435A2">
      <w:pPr>
        <w:pStyle w:val="af0"/>
        <w:numPr>
          <w:ins w:id="14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2: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4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362205" w:rsidRPr="00F37B3F" w:rsidRDefault="00B01BEE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rtl/>
        </w:rPr>
      </w:pPr>
      <w:r w:rsidRPr="00F37B3F">
        <w:rPr>
          <w:highlight w:val="yellow"/>
        </w:rPr>
        <w:t>15 10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yellow"/>
        </w:rPr>
        <w:t>not</w:t>
      </w:r>
      <w:proofErr w:type="gramEnd"/>
      <w:r w:rsidRPr="00F37B3F">
        <w:rPr>
          <w:highlight w:val="yellow"/>
        </w:rPr>
        <w:t xml:space="preserve"> equal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</w:p>
    <w:p w:rsidR="00362205" w:rsidRPr="00F37B3F" w:rsidRDefault="00F37B3F" w:rsidP="00E435A2">
      <w:pPr>
        <w:pStyle w:val="af0"/>
        <w:tabs>
          <w:tab w:val="left" w:pos="608"/>
        </w:tabs>
        <w:spacing w:line="276" w:lineRule="auto"/>
        <w:ind w:left="608" w:right="1134"/>
        <w:rPr>
          <w:rFonts w:asciiTheme="majorBidi" w:hAnsiTheme="majorBidi"/>
        </w:rPr>
      </w:pPr>
      <w:r>
        <w:rPr>
          <w:rFonts w:asciiTheme="majorBidi" w:hAnsiTheme="majorBidi"/>
          <w:rtl/>
        </w:rPr>
        <w:t>דוגמ</w:t>
      </w:r>
      <w:r w:rsidR="00362205" w:rsidRPr="00F37B3F">
        <w:rPr>
          <w:rFonts w:asciiTheme="majorBidi" w:hAnsiTheme="majorBidi"/>
          <w:rtl/>
        </w:rPr>
        <w:t>ת הרצה</w:t>
      </w:r>
      <w:r w:rsidR="00362205" w:rsidRPr="00F37B3F">
        <w:rPr>
          <w:rFonts w:asciiTheme="majorBidi" w:hAnsiTheme="majorBidi"/>
        </w:rPr>
        <w:t xml:space="preserve"> 4 </w:t>
      </w:r>
      <w:r w:rsidR="00362205" w:rsidRPr="00F37B3F">
        <w:rPr>
          <w:rFonts w:asciiTheme="majorBidi" w:hAnsiTheme="majorBidi"/>
          <w:rtl/>
        </w:rPr>
        <w:t>:</w:t>
      </w:r>
    </w:p>
    <w:p w:rsidR="00362205" w:rsidRPr="00F37B3F" w:rsidRDefault="00362205" w:rsidP="00E435A2">
      <w:pPr>
        <w:pStyle w:val="af0"/>
        <w:tabs>
          <w:tab w:val="left" w:pos="608"/>
        </w:tabs>
        <w:spacing w:line="276" w:lineRule="auto"/>
        <w:ind w:left="608" w:right="1134"/>
      </w:pPr>
    </w:p>
    <w:p w:rsidR="00362205" w:rsidRPr="00F37B3F" w:rsidRDefault="00362205" w:rsidP="00E435A2">
      <w:pPr>
        <w:pStyle w:val="af0"/>
        <w:numPr>
          <w:ins w:id="15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lastRenderedPageBreak/>
        <w:t>enter</w:t>
      </w:r>
      <w:proofErr w:type="gramEnd"/>
      <w:r w:rsidRPr="00F37B3F">
        <w:rPr>
          <w:highlight w:val="green"/>
        </w:rPr>
        <w:t xml:space="preserve"> number of sides for polygon 1: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6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 xml:space="preserve">20 </w:t>
      </w:r>
      <w:proofErr w:type="gramStart"/>
      <w:r w:rsidRPr="00F37B3F">
        <w:rPr>
          <w:highlight w:val="yellow"/>
        </w:rPr>
        <w:t>10  5</w:t>
      </w:r>
      <w:proofErr w:type="gramEnd"/>
      <w:r w:rsidRPr="00F37B3F">
        <w:rPr>
          <w:highlight w:val="yellow"/>
        </w:rPr>
        <w:t xml:space="preserve"> 5 5 15</w:t>
      </w:r>
    </w:p>
    <w:p w:rsidR="00362205" w:rsidRPr="00F37B3F" w:rsidRDefault="00362205" w:rsidP="00E435A2">
      <w:pPr>
        <w:pStyle w:val="af0"/>
        <w:numPr>
          <w:ins w:id="16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2: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6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polygon:</w:t>
      </w:r>
      <w:r w:rsidRPr="00F37B3F">
        <w:t xml:space="preserve"> </w:t>
      </w:r>
      <w:r w:rsidRPr="00F37B3F">
        <w:rPr>
          <w:rFonts w:hint="cs"/>
          <w:rtl/>
        </w:rPr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 xml:space="preserve">10 </w:t>
      </w:r>
      <w:proofErr w:type="gramStart"/>
      <w:r w:rsidRPr="00F37B3F">
        <w:rPr>
          <w:highlight w:val="yellow"/>
        </w:rPr>
        <w:t>10  10</w:t>
      </w:r>
      <w:proofErr w:type="gramEnd"/>
      <w:r w:rsidRPr="00F37B3F">
        <w:rPr>
          <w:highlight w:val="yellow"/>
        </w:rPr>
        <w:t xml:space="preserve"> 10 5 15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yellow"/>
        </w:rPr>
        <w:t>equal</w:t>
      </w:r>
      <w:proofErr w:type="gramEnd"/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</w:p>
    <w:p w:rsidR="00362205" w:rsidRPr="00F37B3F" w:rsidRDefault="00F37B3F" w:rsidP="00E435A2">
      <w:pPr>
        <w:pStyle w:val="af0"/>
        <w:tabs>
          <w:tab w:val="left" w:pos="608"/>
        </w:tabs>
        <w:spacing w:line="276" w:lineRule="auto"/>
        <w:ind w:left="608" w:right="1134"/>
        <w:rPr>
          <w:rFonts w:asciiTheme="majorBidi" w:hAnsiTheme="majorBidi"/>
        </w:rPr>
      </w:pPr>
      <w:r w:rsidRPr="00F37B3F">
        <w:rPr>
          <w:rFonts w:asciiTheme="majorBidi" w:hAnsiTheme="majorBidi"/>
          <w:rtl/>
        </w:rPr>
        <w:t>דוגמ</w:t>
      </w:r>
      <w:r w:rsidR="00362205" w:rsidRPr="00F37B3F">
        <w:rPr>
          <w:rFonts w:asciiTheme="majorBidi" w:hAnsiTheme="majorBidi"/>
          <w:rtl/>
        </w:rPr>
        <w:t>ת הרצה</w:t>
      </w:r>
      <w:r w:rsidR="00362205" w:rsidRPr="00F37B3F">
        <w:rPr>
          <w:rFonts w:asciiTheme="majorBidi" w:hAnsiTheme="majorBidi"/>
        </w:rPr>
        <w:t xml:space="preserve"> 5 </w:t>
      </w:r>
      <w:r w:rsidR="00362205" w:rsidRPr="00F37B3F">
        <w:rPr>
          <w:rFonts w:asciiTheme="majorBidi" w:hAnsiTheme="majorBidi"/>
          <w:rtl/>
        </w:rPr>
        <w:t>:</w:t>
      </w:r>
    </w:p>
    <w:p w:rsidR="00362205" w:rsidRPr="00F37B3F" w:rsidRDefault="00362205" w:rsidP="00E435A2">
      <w:pPr>
        <w:pStyle w:val="af0"/>
        <w:tabs>
          <w:tab w:val="left" w:pos="608"/>
        </w:tabs>
        <w:spacing w:line="276" w:lineRule="auto"/>
        <w:ind w:left="608" w:right="1134"/>
      </w:pPr>
    </w:p>
    <w:p w:rsidR="00362205" w:rsidRPr="00F37B3F" w:rsidRDefault="00362205" w:rsidP="00E435A2">
      <w:pPr>
        <w:pStyle w:val="af0"/>
        <w:numPr>
          <w:ins w:id="17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1: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r w:rsidRPr="00F37B3F">
        <w:rPr>
          <w:highlight w:val="yellow"/>
        </w:rPr>
        <w:t>6</w:t>
      </w:r>
    </w:p>
    <w:p w:rsidR="00362205" w:rsidRPr="00F37B3F" w:rsidRDefault="00C25836" w:rsidP="00E435A2">
      <w:pPr>
        <w:pStyle w:val="af0"/>
        <w:tabs>
          <w:tab w:val="left" w:pos="608"/>
        </w:tabs>
        <w:bidi w:val="0"/>
        <w:spacing w:line="276" w:lineRule="auto"/>
        <w:ind w:left="0" w:right="1134"/>
        <w:rPr>
          <w:highlight w:val="yellow"/>
        </w:rPr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sides for polygon</w:t>
      </w:r>
      <w:r w:rsidR="00362205" w:rsidRPr="00F37B3F">
        <w:rPr>
          <w:highlight w:val="green"/>
        </w:rPr>
        <w:t>:</w:t>
      </w:r>
      <w:r w:rsidR="00362205" w:rsidRPr="00F37B3F">
        <w:t xml:space="preserve"> </w:t>
      </w:r>
      <w:r w:rsidR="00362205" w:rsidRPr="00F37B3F">
        <w:rPr>
          <w:rFonts w:hint="cs"/>
          <w:rtl/>
        </w:rPr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 xml:space="preserve">20 </w:t>
      </w:r>
      <w:proofErr w:type="gramStart"/>
      <w:r w:rsidRPr="00F37B3F">
        <w:rPr>
          <w:highlight w:val="yellow"/>
        </w:rPr>
        <w:t>10  5</w:t>
      </w:r>
      <w:proofErr w:type="gramEnd"/>
      <w:r w:rsidRPr="00F37B3F">
        <w:rPr>
          <w:highlight w:val="yellow"/>
        </w:rPr>
        <w:t xml:space="preserve"> 5 5 15</w:t>
      </w:r>
    </w:p>
    <w:p w:rsidR="00362205" w:rsidRPr="00F37B3F" w:rsidRDefault="00362205" w:rsidP="00E435A2">
      <w:pPr>
        <w:pStyle w:val="af0"/>
        <w:numPr>
          <w:ins w:id="18" w:author="Joyce" w:date="2013-11-04T16:12:00Z"/>
        </w:numPr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green"/>
        </w:rPr>
        <w:t>enter</w:t>
      </w:r>
      <w:proofErr w:type="gramEnd"/>
      <w:r w:rsidRPr="00F37B3F">
        <w:rPr>
          <w:highlight w:val="green"/>
        </w:rPr>
        <w:t xml:space="preserve"> number of sides for polygon 2:</w:t>
      </w:r>
      <w:r w:rsidRPr="00F37B3F">
        <w:t xml:space="preserve"> </w:t>
      </w:r>
    </w:p>
    <w:p w:rsidR="00362205" w:rsidRPr="00F37B3F" w:rsidRDefault="00362205" w:rsidP="00E435A2">
      <w:pPr>
        <w:pStyle w:val="af0"/>
        <w:tabs>
          <w:tab w:val="left" w:pos="608"/>
        </w:tabs>
        <w:bidi w:val="0"/>
        <w:spacing w:line="276" w:lineRule="auto"/>
        <w:ind w:left="0" w:right="1134"/>
      </w:pPr>
      <w:r w:rsidRPr="00F37B3F">
        <w:rPr>
          <w:highlight w:val="yellow"/>
        </w:rPr>
        <w:t>2</w:t>
      </w:r>
    </w:p>
    <w:p w:rsidR="00362205" w:rsidRPr="00F37B3F" w:rsidRDefault="00362205" w:rsidP="00F37B3F">
      <w:pPr>
        <w:pStyle w:val="af0"/>
        <w:tabs>
          <w:tab w:val="left" w:pos="608"/>
        </w:tabs>
        <w:bidi w:val="0"/>
        <w:spacing w:line="276" w:lineRule="auto"/>
        <w:ind w:left="0" w:right="1134"/>
      </w:pPr>
      <w:proofErr w:type="gramStart"/>
      <w:r w:rsidRPr="00F37B3F">
        <w:rPr>
          <w:highlight w:val="yellow"/>
        </w:rPr>
        <w:t>not</w:t>
      </w:r>
      <w:proofErr w:type="gramEnd"/>
      <w:r w:rsidRPr="00F37B3F">
        <w:rPr>
          <w:highlight w:val="yellow"/>
        </w:rPr>
        <w:t xml:space="preserve"> equal</w:t>
      </w:r>
    </w:p>
    <w:p w:rsidR="00D05880" w:rsidRPr="00F37B3F" w:rsidRDefault="00D05880" w:rsidP="00E435A2">
      <w:pPr>
        <w:pStyle w:val="af0"/>
        <w:tabs>
          <w:tab w:val="left" w:pos="608"/>
        </w:tabs>
        <w:spacing w:line="276" w:lineRule="auto"/>
        <w:ind w:left="608" w:right="1134"/>
      </w:pPr>
    </w:p>
    <w:p w:rsidR="00D05880" w:rsidRPr="00F37B3F" w:rsidRDefault="00D05880" w:rsidP="00E435A2">
      <w:pPr>
        <w:tabs>
          <w:tab w:val="num" w:pos="-52"/>
        </w:tabs>
        <w:spacing w:before="240" w:line="276" w:lineRule="auto"/>
        <w:ind w:left="-51" w:right="1134" w:hanging="6"/>
        <w:jc w:val="both"/>
        <w:rPr>
          <w:rFonts w:cs="David"/>
          <w:sz w:val="24"/>
          <w:szCs w:val="24"/>
        </w:rPr>
      </w:pPr>
    </w:p>
    <w:p w:rsidR="00D05880" w:rsidRPr="00795477" w:rsidRDefault="00D05880" w:rsidP="00E435A2">
      <w:pPr>
        <w:tabs>
          <w:tab w:val="num" w:pos="-52"/>
        </w:tabs>
        <w:spacing w:before="240" w:line="276" w:lineRule="auto"/>
        <w:ind w:left="-51" w:right="1134" w:hanging="6"/>
        <w:jc w:val="both"/>
        <w:rPr>
          <w:rFonts w:cs="David"/>
          <w:sz w:val="24"/>
          <w:szCs w:val="24"/>
        </w:rPr>
      </w:pPr>
    </w:p>
    <w:sectPr w:rsidR="00D05880" w:rsidRPr="00795477" w:rsidSect="00B55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1BD" w:rsidRDefault="00BE41BD" w:rsidP="008A439C">
      <w:r>
        <w:separator/>
      </w:r>
    </w:p>
  </w:endnote>
  <w:endnote w:type="continuationSeparator" w:id="0">
    <w:p w:rsidR="00BE41BD" w:rsidRDefault="00BE41BD" w:rsidP="008A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99F" w:rsidRDefault="000B399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4"/>
      <w:docPartObj>
        <w:docPartGallery w:val="Page Numbers (Bottom of Page)"/>
        <w:docPartUnique/>
      </w:docPartObj>
    </w:sdtPr>
    <w:sdtEndPr/>
    <w:sdtContent>
      <w:p w:rsidR="00FA24D4" w:rsidRDefault="00DA1A8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99F" w:rsidRPr="000B399F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FA24D4" w:rsidRDefault="00FA24D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99F" w:rsidRDefault="000B39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1BD" w:rsidRDefault="00BE41BD" w:rsidP="008A439C">
      <w:r>
        <w:separator/>
      </w:r>
    </w:p>
  </w:footnote>
  <w:footnote w:type="continuationSeparator" w:id="0">
    <w:p w:rsidR="00BE41BD" w:rsidRDefault="00BE41BD" w:rsidP="008A4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99F" w:rsidRDefault="000B39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813" w:rsidRDefault="002B0813" w:rsidP="000B399F">
    <w:pPr>
      <w:pStyle w:val="a4"/>
      <w:rPr>
        <w:rFonts w:cs="David"/>
      </w:rPr>
    </w:pPr>
    <w:r>
      <w:rPr>
        <w:rFonts w:cs="David" w:hint="cs"/>
        <w:rtl/>
      </w:rPr>
      <w:t>בס"ד</w:t>
    </w:r>
    <w:r>
      <w:rPr>
        <w:rFonts w:cs="David" w:hint="cs"/>
        <w:rtl/>
      </w:rPr>
      <w:tab/>
    </w:r>
    <w:r>
      <w:rPr>
        <w:rFonts w:cs="David" w:hint="cs"/>
        <w:rtl/>
      </w:rPr>
      <w:tab/>
    </w:r>
    <w:r>
      <w:rPr>
        <w:rFonts w:cs="David" w:hint="cs"/>
        <w:rtl/>
      </w:rPr>
      <w:t>תשע"</w:t>
    </w:r>
    <w:r w:rsidR="000B399F">
      <w:rPr>
        <w:rFonts w:cs="David" w:hint="cs"/>
        <w:rtl/>
      </w:rPr>
      <w:t>ח</w:t>
    </w:r>
    <w:bookmarkStart w:id="19" w:name="_GoBack"/>
    <w:bookmarkEnd w:id="19"/>
  </w:p>
  <w:p w:rsidR="002B0813" w:rsidRDefault="002B0813" w:rsidP="002B0813">
    <w:pPr>
      <w:pStyle w:val="a4"/>
      <w:rPr>
        <w:rFonts w:cs="David"/>
        <w:b/>
        <w:bCs/>
        <w:sz w:val="40"/>
        <w:szCs w:val="40"/>
        <w:rtl/>
      </w:rPr>
    </w:pPr>
    <w:r>
      <w:rPr>
        <w:rFonts w:cs="David" w:hint="cs"/>
        <w:rtl/>
      </w:rPr>
      <w:tab/>
    </w:r>
    <w:r>
      <w:rPr>
        <w:rFonts w:cs="David" w:hint="cs"/>
        <w:b/>
        <w:bCs/>
        <w:sz w:val="40"/>
        <w:szCs w:val="40"/>
        <w:rtl/>
      </w:rPr>
      <w:t>סדנא ב-</w:t>
    </w:r>
    <w:r>
      <w:rPr>
        <w:rFonts w:cs="David"/>
        <w:b/>
        <w:bCs/>
        <w:sz w:val="40"/>
        <w:szCs w:val="40"/>
      </w:rPr>
      <w:t>C++</w:t>
    </w:r>
  </w:p>
  <w:p w:rsidR="008A439C" w:rsidRPr="002B0813" w:rsidRDefault="008A439C" w:rsidP="002B081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99F" w:rsidRDefault="000B399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682F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305E1F"/>
    <w:multiLevelType w:val="hybridMultilevel"/>
    <w:tmpl w:val="69AA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57538"/>
    <w:multiLevelType w:val="hybridMultilevel"/>
    <w:tmpl w:val="4970C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5F1A48"/>
    <w:multiLevelType w:val="hybridMultilevel"/>
    <w:tmpl w:val="B7CC7FEC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7F7648B4">
      <w:numFmt w:val="bullet"/>
      <w:lvlText w:val="-"/>
      <w:lvlJc w:val="left"/>
      <w:pPr>
        <w:tabs>
          <w:tab w:val="num" w:pos="2265"/>
        </w:tabs>
        <w:ind w:left="2265" w:hanging="1185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864F14"/>
    <w:multiLevelType w:val="hybridMultilevel"/>
    <w:tmpl w:val="F5266E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4357E"/>
    <w:multiLevelType w:val="hybridMultilevel"/>
    <w:tmpl w:val="A0661886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1F755F"/>
    <w:multiLevelType w:val="hybridMultilevel"/>
    <w:tmpl w:val="3BA8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3EC"/>
    <w:multiLevelType w:val="hybridMultilevel"/>
    <w:tmpl w:val="E2A0AAC2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8">
    <w:nsid w:val="29A30BAE"/>
    <w:multiLevelType w:val="hybridMultilevel"/>
    <w:tmpl w:val="6262D30C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26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9">
    <w:nsid w:val="2D652BDB"/>
    <w:multiLevelType w:val="hybridMultilevel"/>
    <w:tmpl w:val="71B0D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01425C"/>
    <w:multiLevelType w:val="hybridMultilevel"/>
    <w:tmpl w:val="0546960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1">
    <w:nsid w:val="3B003E7D"/>
    <w:multiLevelType w:val="hybridMultilevel"/>
    <w:tmpl w:val="E77AE0AA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5A2F4E"/>
    <w:multiLevelType w:val="hybridMultilevel"/>
    <w:tmpl w:val="0248D07C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3">
    <w:nsid w:val="473C14B8"/>
    <w:multiLevelType w:val="hybridMultilevel"/>
    <w:tmpl w:val="DD663E0C"/>
    <w:lvl w:ilvl="0" w:tplc="18389EF4">
      <w:start w:val="1"/>
      <w:numFmt w:val="decimal"/>
      <w:lvlText w:val="%1."/>
      <w:lvlJc w:val="left"/>
      <w:pPr>
        <w:tabs>
          <w:tab w:val="num" w:pos="2205"/>
        </w:tabs>
        <w:ind w:left="2205" w:hanging="184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1F590C"/>
    <w:multiLevelType w:val="hybridMultilevel"/>
    <w:tmpl w:val="AFD6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76ACC"/>
    <w:multiLevelType w:val="hybridMultilevel"/>
    <w:tmpl w:val="C34CDB40"/>
    <w:lvl w:ilvl="0" w:tplc="C39CEA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916064"/>
    <w:multiLevelType w:val="hybridMultilevel"/>
    <w:tmpl w:val="440E62F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>
    <w:nsid w:val="64F902CC"/>
    <w:multiLevelType w:val="hybridMultilevel"/>
    <w:tmpl w:val="865850EA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DA75B9"/>
    <w:multiLevelType w:val="hybridMultilevel"/>
    <w:tmpl w:val="28D82E82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19">
    <w:nsid w:val="6F067F7A"/>
    <w:multiLevelType w:val="hybridMultilevel"/>
    <w:tmpl w:val="1B90CA76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0">
    <w:nsid w:val="77FD024F"/>
    <w:multiLevelType w:val="hybridMultilevel"/>
    <w:tmpl w:val="77D46490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62669C"/>
    <w:multiLevelType w:val="hybridMultilevel"/>
    <w:tmpl w:val="58344C02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26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num w:numId="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6"/>
  </w:num>
  <w:num w:numId="9">
    <w:abstractNumId w:val="10"/>
  </w:num>
  <w:num w:numId="10">
    <w:abstractNumId w:val="14"/>
  </w:num>
  <w:num w:numId="11">
    <w:abstractNumId w:val="19"/>
  </w:num>
  <w:num w:numId="12">
    <w:abstractNumId w:val="1"/>
  </w:num>
  <w:num w:numId="13">
    <w:abstractNumId w:val="15"/>
  </w:num>
  <w:num w:numId="14">
    <w:abstractNumId w:val="18"/>
  </w:num>
  <w:num w:numId="15">
    <w:abstractNumId w:val="5"/>
  </w:num>
  <w:num w:numId="16">
    <w:abstractNumId w:val="20"/>
  </w:num>
  <w:num w:numId="17">
    <w:abstractNumId w:val="2"/>
  </w:num>
  <w:num w:numId="18">
    <w:abstractNumId w:val="11"/>
  </w:num>
  <w:num w:numId="19">
    <w:abstractNumId w:val="17"/>
  </w:num>
  <w:num w:numId="20">
    <w:abstractNumId w:val="6"/>
  </w:num>
  <w:num w:numId="21">
    <w:abstractNumId w:val="7"/>
  </w:num>
  <w:num w:numId="22">
    <w:abstractNumId w:val="8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35"/>
    <w:rsid w:val="00000D98"/>
    <w:rsid w:val="0003427C"/>
    <w:rsid w:val="00084666"/>
    <w:rsid w:val="00087538"/>
    <w:rsid w:val="000B399F"/>
    <w:rsid w:val="000B52B3"/>
    <w:rsid w:val="000C105F"/>
    <w:rsid w:val="000C13A2"/>
    <w:rsid w:val="000F1072"/>
    <w:rsid w:val="00113E19"/>
    <w:rsid w:val="00182FEA"/>
    <w:rsid w:val="0022361C"/>
    <w:rsid w:val="002266FC"/>
    <w:rsid w:val="002634C9"/>
    <w:rsid w:val="002B0813"/>
    <w:rsid w:val="002E623D"/>
    <w:rsid w:val="00336313"/>
    <w:rsid w:val="00362205"/>
    <w:rsid w:val="003A2A63"/>
    <w:rsid w:val="003A2F36"/>
    <w:rsid w:val="003C3C09"/>
    <w:rsid w:val="003E1105"/>
    <w:rsid w:val="003E2E2F"/>
    <w:rsid w:val="00413D48"/>
    <w:rsid w:val="00434B7C"/>
    <w:rsid w:val="00443F94"/>
    <w:rsid w:val="00445E6C"/>
    <w:rsid w:val="00450811"/>
    <w:rsid w:val="004629CB"/>
    <w:rsid w:val="00466A93"/>
    <w:rsid w:val="00476841"/>
    <w:rsid w:val="00510E1C"/>
    <w:rsid w:val="00523D14"/>
    <w:rsid w:val="00544AF3"/>
    <w:rsid w:val="005D300E"/>
    <w:rsid w:val="005D71BB"/>
    <w:rsid w:val="00636B01"/>
    <w:rsid w:val="00650BA4"/>
    <w:rsid w:val="00695EC7"/>
    <w:rsid w:val="006A22ED"/>
    <w:rsid w:val="006A73E5"/>
    <w:rsid w:val="006D4288"/>
    <w:rsid w:val="007062A9"/>
    <w:rsid w:val="00795477"/>
    <w:rsid w:val="007E4C05"/>
    <w:rsid w:val="007F5113"/>
    <w:rsid w:val="0083209B"/>
    <w:rsid w:val="00836835"/>
    <w:rsid w:val="00863866"/>
    <w:rsid w:val="00871A60"/>
    <w:rsid w:val="008A439C"/>
    <w:rsid w:val="008B1DC6"/>
    <w:rsid w:val="008C53C9"/>
    <w:rsid w:val="008F2617"/>
    <w:rsid w:val="00903984"/>
    <w:rsid w:val="009102F3"/>
    <w:rsid w:val="009829BA"/>
    <w:rsid w:val="00A104C8"/>
    <w:rsid w:val="00A239F2"/>
    <w:rsid w:val="00A72C2A"/>
    <w:rsid w:val="00A83F45"/>
    <w:rsid w:val="00AA450E"/>
    <w:rsid w:val="00B01BEE"/>
    <w:rsid w:val="00B1556E"/>
    <w:rsid w:val="00B36535"/>
    <w:rsid w:val="00B541CA"/>
    <w:rsid w:val="00B554EE"/>
    <w:rsid w:val="00B56322"/>
    <w:rsid w:val="00B57DF2"/>
    <w:rsid w:val="00BD2F62"/>
    <w:rsid w:val="00BE41BD"/>
    <w:rsid w:val="00BE67AC"/>
    <w:rsid w:val="00BE6E61"/>
    <w:rsid w:val="00C25836"/>
    <w:rsid w:val="00CD1715"/>
    <w:rsid w:val="00CF6E08"/>
    <w:rsid w:val="00D05880"/>
    <w:rsid w:val="00D2233F"/>
    <w:rsid w:val="00D261F9"/>
    <w:rsid w:val="00D551D7"/>
    <w:rsid w:val="00D638AC"/>
    <w:rsid w:val="00D66D7A"/>
    <w:rsid w:val="00D76ABB"/>
    <w:rsid w:val="00D86589"/>
    <w:rsid w:val="00DA1A84"/>
    <w:rsid w:val="00DF3DEE"/>
    <w:rsid w:val="00E435A2"/>
    <w:rsid w:val="00E4704E"/>
    <w:rsid w:val="00E50290"/>
    <w:rsid w:val="00E53D53"/>
    <w:rsid w:val="00E7206E"/>
    <w:rsid w:val="00E76B58"/>
    <w:rsid w:val="00E859EB"/>
    <w:rsid w:val="00F16996"/>
    <w:rsid w:val="00F36538"/>
    <w:rsid w:val="00F37B3F"/>
    <w:rsid w:val="00F555AB"/>
    <w:rsid w:val="00F65184"/>
    <w:rsid w:val="00F7120B"/>
    <w:rsid w:val="00F869BA"/>
    <w:rsid w:val="00FA24D4"/>
    <w:rsid w:val="00F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683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1"/>
    <w:link w:val="a4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1"/>
    <w:link w:val="a6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character" w:styleId="a8">
    <w:name w:val="annotation reference"/>
    <w:basedOn w:val="a1"/>
    <w:uiPriority w:val="99"/>
    <w:semiHidden/>
    <w:unhideWhenUsed/>
    <w:rsid w:val="00336313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336313"/>
  </w:style>
  <w:style w:type="character" w:customStyle="1" w:styleId="aa">
    <w:name w:val="טקסט הערה תו"/>
    <w:basedOn w:val="a1"/>
    <w:link w:val="a9"/>
    <w:uiPriority w:val="99"/>
    <w:semiHidden/>
    <w:rsid w:val="00336313"/>
    <w:rPr>
      <w:rFonts w:ascii="Times New Roman" w:eastAsia="Times New Roman" w:hAnsi="Times New Roman" w:cs="Miriam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6313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336313"/>
    <w:rPr>
      <w:rFonts w:ascii="Times New Roman" w:eastAsia="Times New Roman" w:hAnsi="Times New Roman" w:cs="Miriam"/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336313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1"/>
    <w:link w:val="ad"/>
    <w:uiPriority w:val="99"/>
    <w:semiHidden/>
    <w:rsid w:val="00336313"/>
    <w:rPr>
      <w:rFonts w:ascii="Tahoma" w:eastAsia="Times New Roman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E53D5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23D14"/>
    <w:pPr>
      <w:numPr>
        <w:numId w:val="7"/>
      </w:numPr>
      <w:contextualSpacing/>
    </w:pPr>
  </w:style>
  <w:style w:type="paragraph" w:styleId="af0">
    <w:name w:val="Block Text"/>
    <w:basedOn w:val="a0"/>
    <w:uiPriority w:val="99"/>
    <w:rsid w:val="00D05880"/>
    <w:pPr>
      <w:spacing w:line="360" w:lineRule="auto"/>
      <w:ind w:left="323" w:right="323"/>
    </w:pPr>
    <w:rPr>
      <w:rFonts w:ascii="Arial" w:hAnsi="Arial" w:cs="David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683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1"/>
    <w:link w:val="a4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1"/>
    <w:link w:val="a6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character" w:styleId="a8">
    <w:name w:val="annotation reference"/>
    <w:basedOn w:val="a1"/>
    <w:uiPriority w:val="99"/>
    <w:semiHidden/>
    <w:unhideWhenUsed/>
    <w:rsid w:val="00336313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336313"/>
  </w:style>
  <w:style w:type="character" w:customStyle="1" w:styleId="aa">
    <w:name w:val="טקסט הערה תו"/>
    <w:basedOn w:val="a1"/>
    <w:link w:val="a9"/>
    <w:uiPriority w:val="99"/>
    <w:semiHidden/>
    <w:rsid w:val="00336313"/>
    <w:rPr>
      <w:rFonts w:ascii="Times New Roman" w:eastAsia="Times New Roman" w:hAnsi="Times New Roman" w:cs="Miriam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6313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336313"/>
    <w:rPr>
      <w:rFonts w:ascii="Times New Roman" w:eastAsia="Times New Roman" w:hAnsi="Times New Roman" w:cs="Miriam"/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336313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1"/>
    <w:link w:val="ad"/>
    <w:uiPriority w:val="99"/>
    <w:semiHidden/>
    <w:rsid w:val="00336313"/>
    <w:rPr>
      <w:rFonts w:ascii="Tahoma" w:eastAsia="Times New Roman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E53D5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23D14"/>
    <w:pPr>
      <w:numPr>
        <w:numId w:val="7"/>
      </w:numPr>
      <w:contextualSpacing/>
    </w:pPr>
  </w:style>
  <w:style w:type="paragraph" w:styleId="af0">
    <w:name w:val="Block Text"/>
    <w:basedOn w:val="a0"/>
    <w:uiPriority w:val="99"/>
    <w:rsid w:val="00D05880"/>
    <w:pPr>
      <w:spacing w:line="360" w:lineRule="auto"/>
      <w:ind w:left="323" w:right="323"/>
    </w:pPr>
    <w:rPr>
      <w:rFonts w:ascii="Arial" w:hAnsi="Arial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5024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meir</cp:lastModifiedBy>
  <cp:revision>2</cp:revision>
  <dcterms:created xsi:type="dcterms:W3CDTF">2018-04-15T18:03:00Z</dcterms:created>
  <dcterms:modified xsi:type="dcterms:W3CDTF">2018-04-15T18:03:00Z</dcterms:modified>
</cp:coreProperties>
</file>